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902" w14:textId="77777777" w:rsidR="00BF3EB5" w:rsidRDefault="00BF3EB5" w:rsidP="00BF3E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sz w:val="22"/>
          <w:szCs w:val="22"/>
        </w:rPr>
        <w:t>US-UK PETs Pilot Scheme</w:t>
      </w:r>
      <w:r>
        <w:rPr>
          <w:rStyle w:val="eop"/>
          <w:rFonts w:ascii="Aptos" w:hAnsi="Aptos" w:cs="Segoe UI"/>
          <w:sz w:val="22"/>
          <w:szCs w:val="22"/>
        </w:rPr>
        <w:t> </w:t>
      </w:r>
    </w:p>
    <w:p w14:paraId="09C89845" w14:textId="77777777" w:rsidR="00BF3EB5" w:rsidRDefault="00BF3EB5" w:rsidP="00BF3EB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b/>
          <w:bCs/>
          <w:sz w:val="22"/>
          <w:szCs w:val="22"/>
        </w:rPr>
      </w:pPr>
    </w:p>
    <w:p w14:paraId="3BF955FB" w14:textId="6185ED1E" w:rsidR="00BF3EB5" w:rsidRDefault="00BF3EB5" w:rsidP="00BF3E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22"/>
          <w:szCs w:val="22"/>
        </w:rPr>
        <w:t>First Draft Use Case 20/3/24</w:t>
      </w:r>
      <w:ins w:id="0" w:author="Gibbons, Charlie (DSIT)" w:date="2024-03-26T11:17:00Z">
        <w:r w:rsidR="006733E7">
          <w:rPr>
            <w:rStyle w:val="normaltextrun"/>
            <w:rFonts w:ascii="Aptos" w:hAnsi="Aptos" w:cs="Segoe UI"/>
            <w:b/>
            <w:bCs/>
            <w:sz w:val="22"/>
            <w:szCs w:val="22"/>
          </w:rPr>
          <w:t xml:space="preserve"> – version 0.0</w:t>
        </w:r>
      </w:ins>
      <w:ins w:id="1" w:author="Gibbons, Charlie (DSIT)" w:date="2024-04-05T16:29:00Z">
        <w:r w:rsidR="008F5B2F">
          <w:rPr>
            <w:rStyle w:val="normaltextrun"/>
            <w:rFonts w:ascii="Aptos" w:hAnsi="Aptos" w:cs="Segoe UI"/>
            <w:b/>
            <w:bCs/>
            <w:sz w:val="22"/>
            <w:szCs w:val="22"/>
          </w:rPr>
          <w:t>4</w:t>
        </w:r>
      </w:ins>
    </w:p>
    <w:p w14:paraId="0B985E96" w14:textId="77777777" w:rsidR="00BF3EB5" w:rsidRPr="00BF3EB5" w:rsidRDefault="00BF3EB5" w:rsidP="00BF3EB5"/>
    <w:p w14:paraId="6AA377C5" w14:textId="3A44461C" w:rsidR="00BF3EB5" w:rsidRDefault="00D67EFB" w:rsidP="00BF3EB5">
      <w:pPr>
        <w:rPr>
          <w:ins w:id="2" w:author="Gibbons, Charlie (DSIT)" w:date="2024-04-08T13:02:00Z"/>
        </w:rPr>
      </w:pPr>
      <w:ins w:id="3" w:author="Gibbons, Charlie (DSIT)" w:date="2024-04-08T10:24:00Z">
        <w:r>
          <w:t>Meeting notes agreed items:</w:t>
        </w:r>
      </w:ins>
    </w:p>
    <w:p w14:paraId="41CE05C4" w14:textId="77777777" w:rsidR="001B754F" w:rsidRDefault="001B754F" w:rsidP="00BF3EB5">
      <w:pPr>
        <w:rPr>
          <w:ins w:id="4" w:author="Gibbons, Charlie (DSIT)" w:date="2024-04-08T13:02:00Z"/>
        </w:rPr>
      </w:pPr>
    </w:p>
    <w:p w14:paraId="5DDBE8F3" w14:textId="4DAF5FBD" w:rsidR="001B754F" w:rsidRDefault="001B754F" w:rsidP="00BF3EB5">
      <w:pPr>
        <w:rPr>
          <w:ins w:id="5" w:author="Gibbons, Charlie (DSIT)" w:date="2024-04-08T13:02:00Z"/>
        </w:rPr>
      </w:pPr>
      <w:ins w:id="6" w:author="Gibbons, Charlie (DSIT)" w:date="2024-04-08T13:02:00Z">
        <w:r>
          <w:tab/>
          <w:t>Technical</w:t>
        </w:r>
      </w:ins>
      <w:ins w:id="7" w:author="Gibbons, Charlie (DSIT)" w:date="2024-04-08T13:03:00Z">
        <w:r>
          <w:t xml:space="preserve"> deep dive table top session arranged for </w:t>
        </w:r>
        <w:r w:rsidR="00B0350C">
          <w:t>Thursday 18</w:t>
        </w:r>
        <w:r w:rsidR="00B0350C" w:rsidRPr="00B0350C">
          <w:rPr>
            <w:vertAlign w:val="superscript"/>
            <w:rPrChange w:id="8" w:author="Gibbons, Charlie (DSIT)" w:date="2024-04-08T13:03:00Z">
              <w:rPr/>
            </w:rPrChange>
          </w:rPr>
          <w:t>th</w:t>
        </w:r>
        <w:r w:rsidR="00B0350C">
          <w:t xml:space="preserve"> </w:t>
        </w:r>
      </w:ins>
    </w:p>
    <w:p w14:paraId="3EC9F93F" w14:textId="77777777" w:rsidR="001B754F" w:rsidRDefault="001B754F" w:rsidP="00BF3EB5">
      <w:pPr>
        <w:rPr>
          <w:ins w:id="9" w:author="Gibbons, Charlie (DSIT)" w:date="2024-04-08T10:28:00Z"/>
        </w:rPr>
      </w:pPr>
    </w:p>
    <w:p w14:paraId="6845A8DB" w14:textId="09D633FB" w:rsidR="00760AB5" w:rsidRDefault="00760AB5" w:rsidP="00BF3EB5">
      <w:pPr>
        <w:rPr>
          <w:ins w:id="10" w:author="Gibbons, Charlie (DSIT)" w:date="2024-04-08T10:24:00Z"/>
        </w:rPr>
      </w:pPr>
      <w:ins w:id="11" w:author="Gibbons, Charlie (DSIT)" w:date="2024-04-08T10:28:00Z">
        <w:r>
          <w:tab/>
          <w:t>List of initial data providers in scope:</w:t>
        </w:r>
      </w:ins>
    </w:p>
    <w:p w14:paraId="64771D54" w14:textId="4358EFD4" w:rsidR="00D67EFB" w:rsidRDefault="00745713" w:rsidP="00745713">
      <w:pPr>
        <w:pStyle w:val="ListParagraph"/>
        <w:numPr>
          <w:ilvl w:val="0"/>
          <w:numId w:val="6"/>
        </w:numPr>
        <w:rPr>
          <w:ins w:id="12" w:author="Gibbons, Charlie (DSIT)" w:date="2024-04-08T10:34:00Z"/>
        </w:rPr>
      </w:pPr>
      <w:ins w:id="13" w:author="Gibbons, Charlie (DSIT)" w:date="2024-04-08T10:27:00Z">
        <w:r>
          <w:t>NDRS (England) data provider</w:t>
        </w:r>
      </w:ins>
    </w:p>
    <w:p w14:paraId="3DF104D6" w14:textId="24F7BD97" w:rsidR="005808F2" w:rsidRDefault="005808F2" w:rsidP="00745713">
      <w:pPr>
        <w:pStyle w:val="ListParagraph"/>
        <w:numPr>
          <w:ilvl w:val="0"/>
          <w:numId w:val="6"/>
        </w:numPr>
        <w:rPr>
          <w:ins w:id="14" w:author="Gibbons, Charlie (DSIT)" w:date="2024-04-08T10:32:00Z"/>
        </w:rPr>
      </w:pPr>
      <w:ins w:id="15" w:author="Gibbons, Charlie (DSIT)" w:date="2024-04-08T10:34:00Z">
        <w:r>
          <w:t xml:space="preserve">SEER programme </w:t>
        </w:r>
      </w:ins>
      <w:ins w:id="16" w:author="Gibbons, Charlie (DSIT)" w:date="2024-04-08T10:35:00Z">
        <w:r>
          <w:t>(</w:t>
        </w:r>
      </w:ins>
      <w:ins w:id="17" w:author="Gibbons, Charlie (DSIT)" w:date="2024-04-08T10:34:00Z">
        <w:r>
          <w:t>US</w:t>
        </w:r>
      </w:ins>
      <w:ins w:id="18" w:author="Gibbons, Charlie (DSIT)" w:date="2024-04-08T10:35:00Z">
        <w:r>
          <w:t xml:space="preserve">) </w:t>
        </w:r>
      </w:ins>
      <w:ins w:id="19" w:author="Gibbons, Charlie (DSIT)" w:date="2024-04-08T10:34:00Z">
        <w:r>
          <w:t>data</w:t>
        </w:r>
      </w:ins>
      <w:ins w:id="20" w:author="Gibbons, Charlie (DSIT)" w:date="2024-04-08T10:35:00Z">
        <w:r>
          <w:t xml:space="preserve"> provider</w:t>
        </w:r>
      </w:ins>
    </w:p>
    <w:p w14:paraId="2BB394E8" w14:textId="77777777" w:rsidR="006E16A1" w:rsidRDefault="006E16A1" w:rsidP="006E16A1">
      <w:pPr>
        <w:rPr>
          <w:ins w:id="21" w:author="Gibbons, Charlie (DSIT)" w:date="2024-04-08T10:32:00Z"/>
        </w:rPr>
      </w:pPr>
    </w:p>
    <w:p w14:paraId="25B056A6" w14:textId="2EBE5A64" w:rsidR="006E16A1" w:rsidRDefault="006E16A1">
      <w:pPr>
        <w:ind w:left="720"/>
        <w:rPr>
          <w:ins w:id="22" w:author="Gibbons, Charlie (DSIT)" w:date="2024-04-08T10:27:00Z"/>
        </w:rPr>
        <w:pPrChange w:id="23" w:author="Gibbons, Charlie (DSIT)" w:date="2024-04-08T10:33:00Z">
          <w:pPr>
            <w:pStyle w:val="ListParagraph"/>
            <w:numPr>
              <w:numId w:val="6"/>
            </w:numPr>
            <w:ind w:left="1080" w:hanging="360"/>
          </w:pPr>
        </w:pPrChange>
      </w:pPr>
      <w:ins w:id="24" w:author="Gibbons, Charlie (DSIT)" w:date="2024-04-08T10:32:00Z">
        <w:r>
          <w:t>DAR</w:t>
        </w:r>
      </w:ins>
      <w:ins w:id="25" w:author="Gibbons, Charlie (DSIT)" w:date="2024-04-08T10:33:00Z">
        <w:r>
          <w:t>S:</w:t>
        </w:r>
      </w:ins>
    </w:p>
    <w:p w14:paraId="1868EE4E" w14:textId="47F9CCE6" w:rsidR="00760AB5" w:rsidRDefault="00760AB5" w:rsidP="006E16A1">
      <w:pPr>
        <w:pStyle w:val="ListParagraph"/>
        <w:numPr>
          <w:ilvl w:val="0"/>
          <w:numId w:val="6"/>
        </w:numPr>
        <w:rPr>
          <w:ins w:id="26" w:author="Gibbons, Charlie (DSIT)" w:date="2024-04-08T10:36:00Z"/>
        </w:rPr>
      </w:pPr>
      <w:ins w:id="27" w:author="Gibbons, Charlie (DSIT)" w:date="2024-04-08T10:27:00Z">
        <w:r>
          <w:t xml:space="preserve">NHS England (English data only) – Data Access Request Service </w:t>
        </w:r>
      </w:ins>
      <w:ins w:id="28" w:author="Gibbons, Charlie (DSIT)" w:date="2024-04-08T10:33:00Z">
        <w:r w:rsidR="006E16A1">
          <w:t xml:space="preserve">- </w:t>
        </w:r>
      </w:ins>
      <w:ins w:id="29" w:author="Gibbons, Charlie (DSIT)" w:date="2024-04-08T10:27:00Z">
        <w:r>
          <w:t xml:space="preserve">Speak to Lucy? </w:t>
        </w:r>
      </w:ins>
    </w:p>
    <w:p w14:paraId="1B761D58" w14:textId="63DC73F1" w:rsidR="005808F2" w:rsidRDefault="005808F2" w:rsidP="005808F2">
      <w:pPr>
        <w:pStyle w:val="ListParagraph"/>
        <w:numPr>
          <w:ilvl w:val="0"/>
          <w:numId w:val="6"/>
        </w:numPr>
        <w:rPr>
          <w:ins w:id="30" w:author="Gibbons, Charlie (DSIT)" w:date="2024-04-08T10:27:00Z"/>
        </w:rPr>
      </w:pPr>
      <w:ins w:id="31" w:author="Gibbons, Charlie (DSIT)" w:date="2024-04-08T10:36:00Z">
        <w:r>
          <w:t xml:space="preserve">NHS England Section 251 approval – requires patient have to opt-out (opt-out rates very low). </w:t>
        </w:r>
      </w:ins>
    </w:p>
    <w:p w14:paraId="0C8AE461" w14:textId="436A8668" w:rsidR="00760AB5" w:rsidRDefault="005808F2" w:rsidP="00760AB5">
      <w:pPr>
        <w:pStyle w:val="ListParagraph"/>
        <w:numPr>
          <w:ilvl w:val="0"/>
          <w:numId w:val="6"/>
        </w:numPr>
        <w:rPr>
          <w:ins w:id="32" w:author="Gibbons, Charlie (DSIT)" w:date="2024-04-08T10:27:00Z"/>
        </w:rPr>
      </w:pPr>
      <w:ins w:id="33" w:author="Gibbons, Charlie (DSIT)" w:date="2024-04-08T10:35:00Z">
        <w:r>
          <w:t>SEER</w:t>
        </w:r>
      </w:ins>
      <w:ins w:id="34" w:author="Gibbons, Charlie (DSIT)" w:date="2024-04-08T10:27:00Z">
        <w:r w:rsidR="00760AB5">
          <w:t xml:space="preserve"> 20+ cancer registries across the US covering 48% of the US population – for paediatric data will require further approvals – with additional approvals can take it up to 70%. Single mechanism out to every registry and each individual registry holds their own approval. </w:t>
        </w:r>
      </w:ins>
    </w:p>
    <w:p w14:paraId="6D198B18" w14:textId="77777777" w:rsidR="002F300E" w:rsidRDefault="002F300E" w:rsidP="006E16A1">
      <w:pPr>
        <w:ind w:left="720"/>
        <w:rPr>
          <w:ins w:id="35" w:author="Gibbons, Charlie (DSIT)" w:date="2024-04-08T10:33:00Z"/>
        </w:rPr>
      </w:pPr>
    </w:p>
    <w:p w14:paraId="2DFF0A20" w14:textId="113F1C4F" w:rsidR="006E16A1" w:rsidRDefault="00E45DD6" w:rsidP="006E16A1">
      <w:pPr>
        <w:ind w:left="720"/>
        <w:rPr>
          <w:ins w:id="36" w:author="Gibbons, Charlie (DSIT)" w:date="2024-04-08T10:33:00Z"/>
        </w:rPr>
      </w:pPr>
      <w:ins w:id="37" w:author="Gibbons, Charlie (DSIT)" w:date="2024-04-08T12:50:00Z">
        <w:r>
          <w:t xml:space="preserve">Data &amp; </w:t>
        </w:r>
      </w:ins>
      <w:ins w:id="38" w:author="Gibbons, Charlie (DSIT)" w:date="2024-04-08T10:33:00Z">
        <w:r w:rsidR="006E16A1">
          <w:t>Ontologies:</w:t>
        </w:r>
      </w:ins>
    </w:p>
    <w:p w14:paraId="677FB0E0" w14:textId="77777777" w:rsidR="006E16A1" w:rsidRDefault="006E16A1" w:rsidP="006E16A1">
      <w:pPr>
        <w:pStyle w:val="ListParagraph"/>
        <w:numPr>
          <w:ilvl w:val="0"/>
          <w:numId w:val="6"/>
        </w:numPr>
        <w:rPr>
          <w:ins w:id="39" w:author="Gibbons, Charlie (DSIT)" w:date="2024-04-08T10:44:00Z"/>
        </w:rPr>
      </w:pPr>
      <w:ins w:id="40" w:author="Gibbons, Charlie (DSIT)" w:date="2024-04-08T10:33:00Z">
        <w:r>
          <w:t>Data dictionary for all NHS England data.</w:t>
        </w:r>
      </w:ins>
    </w:p>
    <w:p w14:paraId="5C90EB4F" w14:textId="5FB1F561" w:rsidR="006245CC" w:rsidRDefault="006245CC" w:rsidP="006E16A1">
      <w:pPr>
        <w:pStyle w:val="ListParagraph"/>
        <w:numPr>
          <w:ilvl w:val="0"/>
          <w:numId w:val="6"/>
        </w:numPr>
        <w:rPr>
          <w:ins w:id="41" w:author="Gibbons, Charlie (DSIT)" w:date="2024-04-08T10:45:00Z"/>
        </w:rPr>
      </w:pPr>
      <w:ins w:id="42" w:author="Gibbons, Charlie (DSIT)" w:date="2024-04-08T10:44:00Z">
        <w:r>
          <w:t>Differences between data sets will require normalisation and likely a p</w:t>
        </w:r>
      </w:ins>
      <w:ins w:id="43" w:author="Gibbons, Charlie (DSIT)" w:date="2024-04-08T10:45:00Z">
        <w:r>
          <w:t>referred or agreed standard to which all data should compare and possible transformation rules to get from local to target standard</w:t>
        </w:r>
      </w:ins>
    </w:p>
    <w:p w14:paraId="07486F59" w14:textId="52B46D67" w:rsidR="006245CC" w:rsidRDefault="00345922" w:rsidP="006E16A1">
      <w:pPr>
        <w:pStyle w:val="ListParagraph"/>
        <w:numPr>
          <w:ilvl w:val="0"/>
          <w:numId w:val="6"/>
        </w:numPr>
        <w:rPr>
          <w:ins w:id="44" w:author="Gibbons, Charlie (DSIT)" w:date="2024-04-08T10:57:00Z"/>
        </w:rPr>
      </w:pPr>
      <w:ins w:id="45" w:author="Gibbons, Charlie (DSIT)" w:date="2024-04-08T10:45:00Z">
        <w:r>
          <w:t xml:space="preserve">Various ML techniques do not require fully formatted equivalent </w:t>
        </w:r>
      </w:ins>
      <w:ins w:id="46" w:author="Gibbons, Charlie (DSIT)" w:date="2024-04-08T10:46:00Z">
        <w:r>
          <w:t>data between data providers for analysis and this should be a stretch function of the next technical table top session</w:t>
        </w:r>
      </w:ins>
    </w:p>
    <w:p w14:paraId="6EA97709" w14:textId="68658694" w:rsidR="00C85861" w:rsidRDefault="006970A8" w:rsidP="006E16A1">
      <w:pPr>
        <w:pStyle w:val="ListParagraph"/>
        <w:numPr>
          <w:ilvl w:val="0"/>
          <w:numId w:val="6"/>
        </w:numPr>
        <w:rPr>
          <w:ins w:id="47" w:author="Gibbons, Charlie (DSIT)" w:date="2024-04-08T11:20:00Z"/>
        </w:rPr>
      </w:pPr>
      <w:ins w:id="48" w:author="Gibbons, Charlie (DSIT)" w:date="2024-04-08T11:07:00Z">
        <w:r>
          <w:t>TP</w:t>
        </w:r>
      </w:ins>
      <w:ins w:id="49" w:author="Gibbons, Charlie (DSIT)" w:date="2024-04-08T10:57:00Z">
        <w:r w:rsidR="00C85861">
          <w:t>53</w:t>
        </w:r>
      </w:ins>
      <w:ins w:id="50" w:author="Gibbons, Charlie (DSIT)" w:date="2024-04-08T11:07:00Z">
        <w:r>
          <w:t xml:space="preserve"> gene</w:t>
        </w:r>
      </w:ins>
      <w:ins w:id="51" w:author="Gibbons, Charlie (DSIT)" w:date="2024-04-08T10:57:00Z">
        <w:r w:rsidR="00C85861">
          <w:t xml:space="preserve"> </w:t>
        </w:r>
      </w:ins>
      <w:ins w:id="52" w:author="Gibbons, Charlie (DSIT)" w:date="2024-04-08T11:08:00Z">
        <w:r>
          <w:t>provides a further use case for genomic federated analysis</w:t>
        </w:r>
      </w:ins>
    </w:p>
    <w:p w14:paraId="16999950" w14:textId="4E290C9F" w:rsidR="00F4618A" w:rsidRDefault="00F4618A" w:rsidP="00F4618A">
      <w:pPr>
        <w:pStyle w:val="ListParagraph"/>
        <w:numPr>
          <w:ilvl w:val="0"/>
          <w:numId w:val="6"/>
        </w:numPr>
        <w:rPr>
          <w:ins w:id="53" w:author="Gibbons, Charlie (DSIT)" w:date="2024-04-08T11:41:00Z"/>
        </w:rPr>
      </w:pPr>
      <w:ins w:id="54" w:author="Gibbons, Charlie (DSIT)" w:date="2024-04-08T11:21:00Z">
        <w:r>
          <w:t>Suggested rule of thumb for 10 year</w:t>
        </w:r>
      </w:ins>
      <w:ins w:id="55" w:author="Gibbons, Charlie (DSIT)" w:date="2024-04-08T11:40:00Z">
        <w:r w:rsidR="0073267D">
          <w:t>s of data on NHS England data sets (201</w:t>
        </w:r>
      </w:ins>
      <w:ins w:id="56" w:author="Gibbons, Charlie (DSIT)" w:date="2024-04-08T11:41:00Z">
        <w:r w:rsidR="0073267D">
          <w:t>3 UK registry structural data improvement)</w:t>
        </w:r>
      </w:ins>
    </w:p>
    <w:p w14:paraId="49BB1F24" w14:textId="3412C0A5" w:rsidR="0073267D" w:rsidRDefault="0073267D" w:rsidP="00F4618A">
      <w:pPr>
        <w:pStyle w:val="ListParagraph"/>
        <w:numPr>
          <w:ilvl w:val="0"/>
          <w:numId w:val="6"/>
        </w:numPr>
        <w:rPr>
          <w:ins w:id="57" w:author="Gibbons, Charlie (DSIT)" w:date="2024-04-08T11:41:00Z"/>
        </w:rPr>
      </w:pPr>
      <w:ins w:id="58" w:author="Gibbons, Charlie (DSIT)" w:date="2024-04-08T11:41:00Z">
        <w:r>
          <w:t>Incomplete data points on different datasets may result in incomplete queries</w:t>
        </w:r>
      </w:ins>
    </w:p>
    <w:p w14:paraId="17803BF3" w14:textId="5BCEB3F6" w:rsidR="0073267D" w:rsidRDefault="0073267D" w:rsidP="00F4618A">
      <w:pPr>
        <w:pStyle w:val="ListParagraph"/>
        <w:numPr>
          <w:ilvl w:val="0"/>
          <w:numId w:val="6"/>
        </w:numPr>
        <w:rPr>
          <w:ins w:id="59" w:author="Gibbons, Charlie (DSIT)" w:date="2024-04-08T11:42:00Z"/>
        </w:rPr>
      </w:pPr>
      <w:ins w:id="60" w:author="Gibbons, Charlie (DSIT)" w:date="2024-04-08T11:41:00Z">
        <w:r>
          <w:t>Diagnoses to follow ENCR Rule</w:t>
        </w:r>
      </w:ins>
      <w:ins w:id="61" w:author="Gibbons, Charlie (DSIT)" w:date="2024-04-08T11:42:00Z">
        <w:r>
          <w:t>s though different practices in different countries</w:t>
        </w:r>
      </w:ins>
    </w:p>
    <w:p w14:paraId="771B7B54" w14:textId="0042F0F0" w:rsidR="0073267D" w:rsidRDefault="0073267D" w:rsidP="00F4618A">
      <w:pPr>
        <w:pStyle w:val="ListParagraph"/>
        <w:numPr>
          <w:ilvl w:val="0"/>
          <w:numId w:val="6"/>
        </w:numPr>
        <w:rPr>
          <w:ins w:id="62" w:author="Gibbons, Charlie (DSIT)" w:date="2024-04-08T11:42:00Z"/>
        </w:rPr>
      </w:pPr>
      <w:ins w:id="63" w:author="Gibbons, Charlie (DSIT)" w:date="2024-04-08T11:42:00Z">
        <w:r>
          <w:t>Discussion on staging definitions – assumption to use Toronto staging enumeration</w:t>
        </w:r>
      </w:ins>
    </w:p>
    <w:p w14:paraId="41D8CFB9" w14:textId="4A7FCE46" w:rsidR="0073267D" w:rsidRDefault="0073267D" w:rsidP="00F4618A">
      <w:pPr>
        <w:pStyle w:val="ListParagraph"/>
        <w:numPr>
          <w:ilvl w:val="0"/>
          <w:numId w:val="6"/>
        </w:numPr>
        <w:rPr>
          <w:ins w:id="64" w:author="Gibbons, Charlie (DSIT)" w:date="2024-04-08T12:19:00Z"/>
        </w:rPr>
      </w:pPr>
      <w:ins w:id="65" w:author="Gibbons, Charlie (DSIT)" w:date="2024-04-08T11:42:00Z">
        <w:r>
          <w:t xml:space="preserve">Some UK genomic </w:t>
        </w:r>
      </w:ins>
      <w:ins w:id="66" w:author="Gibbons, Charlie (DSIT)" w:date="2024-04-08T11:43:00Z">
        <w:r>
          <w:t>data is stored in excel format</w:t>
        </w:r>
      </w:ins>
      <w:ins w:id="67" w:author="Gibbons, Charlie (DSIT)" w:date="2024-04-08T12:09:00Z">
        <w:r w:rsidR="00BF1F62">
          <w:t xml:space="preserve"> </w:t>
        </w:r>
      </w:ins>
    </w:p>
    <w:p w14:paraId="76F3CF8C" w14:textId="26070EC1" w:rsidR="002D0765" w:rsidRDefault="00F273DA" w:rsidP="00F4618A">
      <w:pPr>
        <w:pStyle w:val="ListParagraph"/>
        <w:numPr>
          <w:ilvl w:val="0"/>
          <w:numId w:val="6"/>
        </w:numPr>
        <w:rPr>
          <w:ins w:id="68" w:author="Gibbons, Charlie (DSIT)" w:date="2024-04-08T12:39:00Z"/>
        </w:rPr>
      </w:pPr>
      <w:ins w:id="69" w:author="Gibbons, Charlie (DSIT)" w:date="2024-04-08T12:21:00Z">
        <w:r>
          <w:t>US r</w:t>
        </w:r>
      </w:ins>
      <w:ins w:id="70" w:author="Gibbons, Charlie (DSIT)" w:date="2024-04-08T12:19:00Z">
        <w:r w:rsidR="002D0765">
          <w:t>equirement for anonymisation to not allow reidentifications of individual labs from data</w:t>
        </w:r>
      </w:ins>
      <w:ins w:id="71" w:author="Gibbons, Charlie (DSIT)" w:date="2024-04-08T12:21:00Z">
        <w:r>
          <w:t xml:space="preserve"> so any </w:t>
        </w:r>
      </w:ins>
      <w:ins w:id="72" w:author="Gibbons, Charlie (DSIT)" w:date="2024-04-08T12:23:00Z">
        <w:r w:rsidR="00651177">
          <w:t>provider markers need to be removed</w:t>
        </w:r>
      </w:ins>
    </w:p>
    <w:p w14:paraId="7464F1E3" w14:textId="4D3A48B5" w:rsidR="00FB2BF7" w:rsidRDefault="00FB2BF7" w:rsidP="00F4618A">
      <w:pPr>
        <w:pStyle w:val="ListParagraph"/>
        <w:numPr>
          <w:ilvl w:val="0"/>
          <w:numId w:val="6"/>
        </w:numPr>
        <w:rPr>
          <w:ins w:id="73" w:author="Gibbons, Charlie (DSIT)" w:date="2024-04-08T12:56:00Z"/>
        </w:rPr>
      </w:pPr>
      <w:ins w:id="74" w:author="Gibbons, Charlie (DSIT)" w:date="2024-04-08T12:39:00Z">
        <w:r>
          <w:t>Most NHS England data will be in XML files rather than FHIR</w:t>
        </w:r>
      </w:ins>
    </w:p>
    <w:p w14:paraId="6A2E8705" w14:textId="37B8CC41" w:rsidR="00536845" w:rsidRDefault="00536845" w:rsidP="00F4618A">
      <w:pPr>
        <w:pStyle w:val="ListParagraph"/>
        <w:numPr>
          <w:ilvl w:val="0"/>
          <w:numId w:val="6"/>
        </w:numPr>
        <w:rPr>
          <w:ins w:id="75" w:author="Gibbons, Charlie (DSIT)" w:date="2024-04-08T12:50:00Z"/>
        </w:rPr>
      </w:pPr>
      <w:ins w:id="76" w:author="Gibbons, Charlie (DSIT)" w:date="2024-04-08T12:56:00Z">
        <w:r>
          <w:t xml:space="preserve">Data, such a </w:t>
        </w:r>
        <w:r w:rsidR="009A552E">
          <w:t>deprivation index</w:t>
        </w:r>
        <w:r>
          <w:t xml:space="preserve">, </w:t>
        </w:r>
        <w:r w:rsidR="009A552E">
          <w:t>would require bespoke analysis for comparison</w:t>
        </w:r>
      </w:ins>
    </w:p>
    <w:p w14:paraId="5122819E" w14:textId="77777777" w:rsidR="00E45DD6" w:rsidRDefault="00E45DD6" w:rsidP="00E45DD6">
      <w:pPr>
        <w:pStyle w:val="ListParagraph"/>
        <w:numPr>
          <w:ilvl w:val="0"/>
          <w:numId w:val="6"/>
        </w:numPr>
        <w:rPr>
          <w:ins w:id="77" w:author="Gibbons, Charlie (DSIT)" w:date="2024-04-08T12:51:00Z"/>
        </w:rPr>
      </w:pPr>
      <w:ins w:id="78" w:author="Gibbons, Charlie (DSIT)" w:date="2024-04-08T12:51:00Z">
        <w:r>
          <w:t>N</w:t>
        </w:r>
      </w:ins>
      <w:ins w:id="79" w:author="Gibbons, Charlie (DSIT)" w:date="2024-04-08T12:50:00Z">
        <w:r w:rsidRPr="000C3EF7">
          <w:t xml:space="preserve">o </w:t>
        </w:r>
      </w:ins>
      <w:ins w:id="80" w:author="Gibbons, Charlie (DSIT)" w:date="2024-04-08T12:51:00Z">
        <w:r>
          <w:t xml:space="preserve">equivalent </w:t>
        </w:r>
      </w:ins>
      <w:ins w:id="81" w:author="Gibbons, Charlie (DSIT)" w:date="2024-04-08T12:50:00Z">
        <w:r w:rsidRPr="000C3EF7">
          <w:t xml:space="preserve">definition of rurality in </w:t>
        </w:r>
        <w:r>
          <w:t>Englan</w:t>
        </w:r>
      </w:ins>
      <w:ins w:id="82" w:author="Gibbons, Charlie (DSIT)" w:date="2024-04-08T12:51:00Z">
        <w:r>
          <w:t>d</w:t>
        </w:r>
      </w:ins>
    </w:p>
    <w:p w14:paraId="098C1666" w14:textId="5F7C5839" w:rsidR="00E45DD6" w:rsidRPr="000C3EF7" w:rsidRDefault="00E45DD6" w:rsidP="00E45DD6">
      <w:pPr>
        <w:pStyle w:val="ListParagraph"/>
        <w:numPr>
          <w:ilvl w:val="0"/>
          <w:numId w:val="6"/>
        </w:numPr>
        <w:rPr>
          <w:ins w:id="83" w:author="Gibbons, Charlie (DSIT)" w:date="2024-04-08T12:50:00Z"/>
        </w:rPr>
      </w:pPr>
      <w:ins w:id="84" w:author="Gibbons, Charlie (DSIT)" w:date="2024-04-08T12:51:00Z">
        <w:r>
          <w:t>US</w:t>
        </w:r>
      </w:ins>
      <w:ins w:id="85" w:author="Gibbons, Charlie (DSIT)" w:date="2024-04-08T12:50:00Z">
        <w:r w:rsidRPr="000C3EF7">
          <w:t xml:space="preserve"> has 3</w:t>
        </w:r>
      </w:ins>
      <w:ins w:id="86" w:author="Gibbons, Charlie (DSIT)" w:date="2024-04-08T12:51:00Z">
        <w:r>
          <w:t>k+</w:t>
        </w:r>
      </w:ins>
      <w:ins w:id="87" w:author="Gibbons, Charlie (DSIT)" w:date="2024-04-08T12:50:00Z">
        <w:r w:rsidRPr="000C3EF7">
          <w:t xml:space="preserve"> counties and </w:t>
        </w:r>
      </w:ins>
      <w:ins w:id="88" w:author="Gibbons, Charlie (DSIT)" w:date="2024-04-08T12:51:00Z">
        <w:r>
          <w:t xml:space="preserve">rurality </w:t>
        </w:r>
      </w:ins>
      <w:ins w:id="89" w:author="Gibbons, Charlie (DSIT)" w:date="2024-04-08T12:50:00Z">
        <w:r w:rsidRPr="000C3EF7">
          <w:t>defined at county levels</w:t>
        </w:r>
      </w:ins>
    </w:p>
    <w:p w14:paraId="414C8000" w14:textId="77777777" w:rsidR="00595E68" w:rsidRDefault="00595E68" w:rsidP="00595E68">
      <w:pPr>
        <w:pStyle w:val="ListParagraph"/>
        <w:numPr>
          <w:ilvl w:val="0"/>
          <w:numId w:val="6"/>
        </w:numPr>
        <w:rPr>
          <w:ins w:id="90" w:author="Gibbons, Charlie (DSIT)" w:date="2024-04-08T13:01:00Z"/>
        </w:rPr>
      </w:pPr>
      <w:ins w:id="91" w:author="Gibbons, Charlie (DSIT)" w:date="2024-04-08T12:57:00Z">
        <w:r w:rsidRPr="000C3EF7">
          <w:t xml:space="preserve">Will require multiple technical sessions for standardisation / agreement on enums / terms </w:t>
        </w:r>
      </w:ins>
    </w:p>
    <w:p w14:paraId="3795FC0A" w14:textId="5D834D60" w:rsidR="001B754F" w:rsidRPr="000C3EF7" w:rsidRDefault="001B754F" w:rsidP="002659DE">
      <w:pPr>
        <w:pStyle w:val="ListParagraph"/>
        <w:numPr>
          <w:ilvl w:val="0"/>
          <w:numId w:val="6"/>
        </w:numPr>
        <w:rPr>
          <w:ins w:id="92" w:author="Gibbons, Charlie (DSIT)" w:date="2024-04-08T12:57:00Z"/>
        </w:rPr>
      </w:pPr>
      <w:ins w:id="93" w:author="Gibbons, Charlie (DSIT)" w:date="2024-04-08T13:01:00Z">
        <w:r>
          <w:t>Requirement to capture outcome status (migrated, survival, recurrence) with standardisation of enumerated values</w:t>
        </w:r>
      </w:ins>
    </w:p>
    <w:p w14:paraId="55D1837E" w14:textId="77777777" w:rsidR="00BF1F62" w:rsidRDefault="00BF1F62" w:rsidP="001B754F">
      <w:pPr>
        <w:ind w:left="720"/>
        <w:rPr>
          <w:ins w:id="94" w:author="Gibbons, Charlie (DSIT)" w:date="2024-04-08T12:10:00Z"/>
        </w:rPr>
      </w:pPr>
    </w:p>
    <w:p w14:paraId="47F903C9" w14:textId="28A3AD05" w:rsidR="00BF1F62" w:rsidRDefault="00BF1F62" w:rsidP="00BF1F62">
      <w:pPr>
        <w:ind w:left="720"/>
        <w:rPr>
          <w:ins w:id="95" w:author="Gibbons, Charlie (DSIT)" w:date="2024-04-08T12:10:00Z"/>
        </w:rPr>
      </w:pPr>
      <w:ins w:id="96" w:author="Gibbons, Charlie (DSIT)" w:date="2024-04-08T12:10:00Z">
        <w:r>
          <w:t>Synthetic Data:</w:t>
        </w:r>
      </w:ins>
    </w:p>
    <w:p w14:paraId="6CDB1459" w14:textId="7D042FC5" w:rsidR="00BF1F62" w:rsidRDefault="005C6AD3" w:rsidP="005C6AD3">
      <w:pPr>
        <w:pStyle w:val="ListParagraph"/>
        <w:numPr>
          <w:ilvl w:val="0"/>
          <w:numId w:val="3"/>
        </w:numPr>
        <w:rPr>
          <w:ins w:id="97" w:author="Gibbons, Charlie (DSIT)" w:date="2024-04-08T12:11:00Z"/>
        </w:rPr>
      </w:pPr>
      <w:ins w:id="98" w:author="Gibbons, Charlie (DSIT)" w:date="2024-04-08T12:11:00Z">
        <w:r>
          <w:t>Will use synthetic data for all pre-production environments and testing</w:t>
        </w:r>
      </w:ins>
    </w:p>
    <w:p w14:paraId="7F9842BC" w14:textId="77777777" w:rsidR="00A84719" w:rsidRDefault="005C6AD3" w:rsidP="005C6AD3">
      <w:pPr>
        <w:pStyle w:val="ListParagraph"/>
        <w:numPr>
          <w:ilvl w:val="0"/>
          <w:numId w:val="3"/>
        </w:numPr>
        <w:rPr>
          <w:ins w:id="99" w:author="Gibbons, Charlie (DSIT)" w:date="2024-04-08T12:12:00Z"/>
        </w:rPr>
      </w:pPr>
      <w:ins w:id="100" w:author="Gibbons, Charlie (DSIT)" w:date="2024-04-08T12:11:00Z">
        <w:r>
          <w:t>Simulacrum generates cancer data</w:t>
        </w:r>
      </w:ins>
      <w:ins w:id="101" w:author="Gibbons, Charlie (DSIT)" w:date="2024-04-08T12:12:00Z">
        <w:r w:rsidR="00A84719">
          <w:t xml:space="preserve"> </w:t>
        </w:r>
        <w:r w:rsidR="00A84719">
          <w:fldChar w:fldCharType="begin"/>
        </w:r>
        <w:r w:rsidR="00A84719">
          <w:instrText>HYPERLINK "</w:instrText>
        </w:r>
        <w:r w:rsidR="00A84719" w:rsidRPr="00A84719">
          <w:instrText>https://simulacrum.healthdatainsight.org.uk/</w:instrText>
        </w:r>
        <w:r w:rsidR="00A84719">
          <w:instrText>"</w:instrText>
        </w:r>
        <w:r w:rsidR="00A84719">
          <w:fldChar w:fldCharType="separate"/>
        </w:r>
        <w:r w:rsidR="00A84719" w:rsidRPr="00923681">
          <w:rPr>
            <w:rStyle w:val="Hyperlink"/>
          </w:rPr>
          <w:t>https://simulacrum.healthdatainsight.org.uk/</w:t>
        </w:r>
        <w:r w:rsidR="00A84719">
          <w:fldChar w:fldCharType="end"/>
        </w:r>
        <w:r w:rsidR="00A84719">
          <w:t xml:space="preserve"> </w:t>
        </w:r>
      </w:ins>
    </w:p>
    <w:p w14:paraId="68E4B580" w14:textId="2FBE5117" w:rsidR="005C6AD3" w:rsidRDefault="001D030E">
      <w:pPr>
        <w:pStyle w:val="ListParagraph"/>
        <w:numPr>
          <w:ilvl w:val="0"/>
          <w:numId w:val="3"/>
        </w:numPr>
        <w:rPr>
          <w:ins w:id="102" w:author="Gibbons, Charlie (DSIT)" w:date="2024-04-08T12:10:00Z"/>
        </w:rPr>
        <w:pPrChange w:id="103" w:author="Gibbons, Charlie (DSIT)" w:date="2024-04-08T12:13:00Z">
          <w:pPr>
            <w:ind w:left="720"/>
          </w:pPr>
        </w:pPrChange>
      </w:pPr>
      <w:ins w:id="104" w:author="Gibbons, Charlie (DSIT)" w:date="2024-04-08T12:13:00Z">
        <w:r>
          <w:t xml:space="preserve">Synthea is an open source tool </w:t>
        </w:r>
        <w:r w:rsidRPr="001D030E">
          <w:t>https://synthea.mitre.org/downloads</w:t>
        </w:r>
      </w:ins>
    </w:p>
    <w:p w14:paraId="25589769" w14:textId="4B707C29" w:rsidR="00BF1F62" w:rsidRDefault="00BF1F62" w:rsidP="00BF1F62">
      <w:pPr>
        <w:pStyle w:val="ListParagraph"/>
        <w:numPr>
          <w:ilvl w:val="0"/>
          <w:numId w:val="3"/>
        </w:numPr>
        <w:rPr>
          <w:ins w:id="105" w:author="Gibbons, Charlie (DSIT)" w:date="2024-04-08T12:13:00Z"/>
        </w:rPr>
      </w:pPr>
      <w:ins w:id="106" w:author="Gibbons, Charlie (DSIT)" w:date="2024-04-08T12:10:00Z">
        <w:r w:rsidRPr="00BF1F62">
          <w:rPr>
            <w:rPrChange w:id="107" w:author="Gibbons, Charlie (DSIT)" w:date="2024-04-08T12:10:00Z">
              <w:rPr>
                <w:u w:val="single"/>
              </w:rPr>
            </w:rPrChange>
          </w:rPr>
          <w:t>MOSAIC</w:t>
        </w:r>
        <w:r w:rsidR="005C6AD3">
          <w:t xml:space="preserve"> suggested by</w:t>
        </w:r>
        <w:r w:rsidRPr="00BF1F62">
          <w:rPr>
            <w:rPrChange w:id="108" w:author="Gibbons, Charlie (DSIT)" w:date="2024-04-08T12:10:00Z">
              <w:rPr>
                <w:u w:val="single"/>
              </w:rPr>
            </w:rPrChange>
          </w:rPr>
          <w:t xml:space="preserve"> Betsy Hsu</w:t>
        </w:r>
        <w:r w:rsidR="005C6AD3">
          <w:t xml:space="preserve"> </w:t>
        </w:r>
      </w:ins>
      <w:ins w:id="109" w:author="Gibbons, Charlie (DSIT)" w:date="2024-04-08T12:13:00Z">
        <w:r w:rsidR="001D030E">
          <w:fldChar w:fldCharType="begin"/>
        </w:r>
        <w:r w:rsidR="001D030E">
          <w:instrText>HYPERLINK "</w:instrText>
        </w:r>
      </w:ins>
      <w:ins w:id="110" w:author="Gibbons, Charlie (DSIT)" w:date="2024-04-08T12:10:00Z">
        <w:r w:rsidR="001D030E" w:rsidRPr="005C6AD3">
          <w:instrText>https://www.air.org/mosaic/tools</w:instrText>
        </w:r>
      </w:ins>
      <w:ins w:id="111" w:author="Gibbons, Charlie (DSIT)" w:date="2024-04-08T12:13:00Z">
        <w:r w:rsidR="001D030E">
          <w:instrText>"</w:instrText>
        </w:r>
        <w:r w:rsidR="001D030E">
          <w:fldChar w:fldCharType="separate"/>
        </w:r>
      </w:ins>
      <w:ins w:id="112" w:author="Gibbons, Charlie (DSIT)" w:date="2024-04-08T12:10:00Z">
        <w:r w:rsidR="001D030E" w:rsidRPr="00923681">
          <w:rPr>
            <w:rStyle w:val="Hyperlink"/>
          </w:rPr>
          <w:t>https://www.air.org/mosaic/tools</w:t>
        </w:r>
      </w:ins>
      <w:ins w:id="113" w:author="Gibbons, Charlie (DSIT)" w:date="2024-04-08T12:13:00Z">
        <w:r w:rsidR="001D030E">
          <w:fldChar w:fldCharType="end"/>
        </w:r>
      </w:ins>
    </w:p>
    <w:p w14:paraId="33D0CE5D" w14:textId="636D821D" w:rsidR="001D030E" w:rsidRDefault="001D030E" w:rsidP="00BF1F62">
      <w:pPr>
        <w:pStyle w:val="ListParagraph"/>
        <w:numPr>
          <w:ilvl w:val="0"/>
          <w:numId w:val="3"/>
        </w:numPr>
        <w:rPr>
          <w:ins w:id="114" w:author="Gibbons, Charlie (DSIT)" w:date="2024-04-08T12:13:00Z"/>
        </w:rPr>
      </w:pPr>
      <w:ins w:id="115" w:author="Gibbons, Charlie (DSIT)" w:date="2024-04-08T12:13:00Z">
        <w:r>
          <w:t>MOSAIC</w:t>
        </w:r>
      </w:ins>
      <w:ins w:id="116" w:author="Gibbons, Charlie (DSIT)" w:date="2024-04-08T12:18:00Z">
        <w:r w:rsidR="002D0765">
          <w:t xml:space="preserve"> already</w:t>
        </w:r>
      </w:ins>
      <w:ins w:id="117" w:author="Gibbons, Charlie (DSIT)" w:date="2024-04-08T12:13:00Z">
        <w:r>
          <w:t xml:space="preserve"> </w:t>
        </w:r>
      </w:ins>
      <w:ins w:id="118" w:author="Gibbons, Charlie (DSIT)" w:date="2024-04-08T12:18:00Z">
        <w:r w:rsidR="002D0765">
          <w:t>runs on top of SEER data (to validate)</w:t>
        </w:r>
      </w:ins>
    </w:p>
    <w:p w14:paraId="67EA417F" w14:textId="77777777" w:rsidR="002659DE" w:rsidRDefault="001D030E" w:rsidP="002659DE">
      <w:pPr>
        <w:pStyle w:val="ListParagraph"/>
        <w:numPr>
          <w:ilvl w:val="0"/>
          <w:numId w:val="3"/>
        </w:numPr>
        <w:rPr>
          <w:ins w:id="119" w:author="Gibbons, Charlie (DSIT)" w:date="2024-04-08T13:08:00Z"/>
        </w:rPr>
      </w:pPr>
      <w:ins w:id="120" w:author="Gibbons, Charlie (DSIT)" w:date="2024-04-08T12:13:00Z">
        <w:r>
          <w:t xml:space="preserve">NIST have synthetic data benchmarking tools </w:t>
        </w:r>
      </w:ins>
      <w:ins w:id="121" w:author="Gibbons, Charlie (DSIT)" w:date="2024-04-08T12:18:00Z">
        <w:r w:rsidR="002D0765">
          <w:t xml:space="preserve"> </w:t>
        </w:r>
      </w:ins>
      <w:ins w:id="122" w:author="Gibbons, Charlie (DSIT)" w:date="2024-04-08T12:19:00Z">
        <w:r w:rsidR="002D0765">
          <w:t>(to validate)</w:t>
        </w:r>
      </w:ins>
    </w:p>
    <w:p w14:paraId="37418B4A" w14:textId="77777777" w:rsidR="002659DE" w:rsidRDefault="002659DE" w:rsidP="002659DE">
      <w:pPr>
        <w:pStyle w:val="ListParagraph"/>
        <w:numPr>
          <w:ilvl w:val="0"/>
          <w:numId w:val="3"/>
        </w:numPr>
        <w:rPr>
          <w:ins w:id="123" w:author="Gibbons, Charlie (DSIT)" w:date="2024-04-08T13:08:00Z"/>
        </w:rPr>
      </w:pPr>
    </w:p>
    <w:p w14:paraId="20235B8A" w14:textId="77777777" w:rsidR="002659DE" w:rsidRDefault="002659DE" w:rsidP="002659DE">
      <w:pPr>
        <w:ind w:left="720"/>
        <w:rPr>
          <w:ins w:id="124" w:author="Gibbons, Charlie (DSIT)" w:date="2024-04-08T13:08:00Z"/>
        </w:rPr>
      </w:pPr>
    </w:p>
    <w:p w14:paraId="03FB9B24" w14:textId="399445CE" w:rsidR="002659DE" w:rsidRDefault="002659DE" w:rsidP="002659DE">
      <w:pPr>
        <w:ind w:left="720"/>
        <w:rPr>
          <w:ins w:id="125" w:author="Gibbons, Charlie (DSIT)" w:date="2024-04-08T13:08:00Z"/>
        </w:rPr>
      </w:pPr>
      <w:ins w:id="126" w:author="Gibbons, Charlie (DSIT)" w:date="2024-04-08T13:08:00Z">
        <w:r>
          <w:t>Future Data Types:</w:t>
        </w:r>
      </w:ins>
    </w:p>
    <w:p w14:paraId="5C20D2F9" w14:textId="77777777" w:rsidR="003503C9" w:rsidRDefault="002659DE" w:rsidP="003503C9">
      <w:pPr>
        <w:pStyle w:val="ListParagraph"/>
        <w:numPr>
          <w:ilvl w:val="0"/>
          <w:numId w:val="3"/>
        </w:numPr>
        <w:rPr>
          <w:ins w:id="127" w:author="Gibbons, Charlie (DSIT)" w:date="2024-04-08T13:10:00Z"/>
        </w:rPr>
      </w:pPr>
      <w:ins w:id="128" w:author="Gibbons, Charlie (DSIT)" w:date="2024-04-08T13:09:00Z">
        <w:r>
          <w:t xml:space="preserve">Initial scope to be limited </w:t>
        </w:r>
        <w:r w:rsidR="003503C9">
          <w:t>to the workable with allowance for extensibility</w:t>
        </w:r>
      </w:ins>
    </w:p>
    <w:p w14:paraId="4584E299" w14:textId="35001DAF" w:rsidR="003503C9" w:rsidRDefault="002659DE" w:rsidP="003503C9">
      <w:pPr>
        <w:pStyle w:val="ListParagraph"/>
        <w:numPr>
          <w:ilvl w:val="0"/>
          <w:numId w:val="3"/>
        </w:numPr>
        <w:rPr>
          <w:ins w:id="129" w:author="Gibbons, Charlie (DSIT)" w:date="2024-04-08T13:10:00Z"/>
        </w:rPr>
      </w:pPr>
      <w:ins w:id="130" w:author="Gibbons, Charlie (DSIT)" w:date="2024-04-08T13:08:00Z">
        <w:r>
          <w:t>Genomic sequence data (different file types</w:t>
        </w:r>
      </w:ins>
      <w:ins w:id="131" w:author="Gibbons, Charlie (DSIT)" w:date="2024-04-08T13:10:00Z">
        <w:r w:rsidR="003503C9">
          <w:t xml:space="preserve">), imaging data, biopsy </w:t>
        </w:r>
      </w:ins>
      <w:ins w:id="132" w:author="Gibbons, Charlie (DSIT)" w:date="2024-04-08T13:11:00Z">
        <w:r w:rsidR="003503C9">
          <w:t>and</w:t>
        </w:r>
      </w:ins>
      <w:ins w:id="133" w:author="Gibbons, Charlie (DSIT)" w:date="2024-04-08T13:10:00Z">
        <w:r w:rsidR="003503C9">
          <w:t xml:space="preserve"> </w:t>
        </w:r>
      </w:ins>
      <w:ins w:id="134" w:author="Gibbons, Charlie (DSIT)" w:date="2024-04-08T13:11:00Z">
        <w:r w:rsidR="003503C9">
          <w:t>h</w:t>
        </w:r>
      </w:ins>
      <w:ins w:id="135" w:author="Gibbons, Charlie (DSIT)" w:date="2024-04-08T13:10:00Z">
        <w:r w:rsidR="003503C9">
          <w:t>istopathology imagery data</w:t>
        </w:r>
      </w:ins>
      <w:ins w:id="136" w:author="Gibbons, Charlie (DSIT)" w:date="2024-04-08T13:08:00Z">
        <w:r>
          <w:t xml:space="preserve"> </w:t>
        </w:r>
      </w:ins>
      <w:ins w:id="137" w:author="Gibbons, Charlie (DSIT)" w:date="2024-04-08T13:09:00Z">
        <w:r w:rsidR="003503C9">
          <w:t>will be included</w:t>
        </w:r>
      </w:ins>
      <w:ins w:id="138" w:author="Gibbons, Charlie (DSIT)" w:date="2024-04-08T13:08:00Z">
        <w:r>
          <w:t xml:space="preserve"> if beneficial </w:t>
        </w:r>
      </w:ins>
      <w:ins w:id="139" w:author="Gibbons, Charlie (DSIT)" w:date="2024-04-08T13:12:00Z">
        <w:r w:rsidR="00BA7278">
          <w:t>as</w:t>
        </w:r>
      </w:ins>
      <w:ins w:id="140" w:author="Gibbons, Charlie (DSIT)" w:date="2024-04-08T13:08:00Z">
        <w:r>
          <w:t xml:space="preserve"> multi-modal data</w:t>
        </w:r>
      </w:ins>
      <w:ins w:id="141" w:author="Gibbons, Charlie (DSIT)" w:date="2024-04-08T13:10:00Z">
        <w:r w:rsidR="003503C9">
          <w:t xml:space="preserve"> and</w:t>
        </w:r>
      </w:ins>
      <w:ins w:id="142" w:author="Gibbons, Charlie (DSIT)" w:date="2024-04-08T13:08:00Z">
        <w:r>
          <w:t xml:space="preserve"> can be used in fed</w:t>
        </w:r>
      </w:ins>
      <w:ins w:id="143" w:author="Gibbons, Charlie (DSIT)" w:date="2024-04-08T13:10:00Z">
        <w:r w:rsidR="003503C9">
          <w:t>erated</w:t>
        </w:r>
      </w:ins>
      <w:ins w:id="144" w:author="Gibbons, Charlie (DSIT)" w:date="2024-04-08T13:08:00Z">
        <w:r>
          <w:t xml:space="preserve"> learning scenarios</w:t>
        </w:r>
      </w:ins>
    </w:p>
    <w:p w14:paraId="101A5DCD" w14:textId="77777777" w:rsidR="00D67EFB" w:rsidRDefault="00D67EFB" w:rsidP="00BF3EB5">
      <w:pPr>
        <w:rPr>
          <w:ins w:id="145" w:author="Gibbons, Charlie (DSIT)" w:date="2024-04-08T10:24:00Z"/>
        </w:rPr>
      </w:pPr>
    </w:p>
    <w:p w14:paraId="0A8F7815" w14:textId="77777777" w:rsidR="00D67EFB" w:rsidRDefault="00D67EFB" w:rsidP="00BF3EB5">
      <w:pPr>
        <w:rPr>
          <w:ins w:id="146" w:author="Gibbons, Charlie (DSIT)" w:date="2024-04-08T12:23:00Z"/>
        </w:rPr>
      </w:pPr>
    </w:p>
    <w:p w14:paraId="4A4C1D11" w14:textId="77777777" w:rsidR="00651177" w:rsidRDefault="00651177" w:rsidP="00651177">
      <w:pPr>
        <w:rPr>
          <w:ins w:id="147" w:author="Gibbons, Charlie (DSIT)" w:date="2024-04-08T12:23:00Z"/>
          <w:u w:val="single"/>
        </w:rPr>
      </w:pPr>
      <w:ins w:id="148" w:author="Gibbons, Charlie (DSIT)" w:date="2024-04-08T12:23:00Z">
        <w:r>
          <w:rPr>
            <w:u w:val="single"/>
          </w:rPr>
          <w:t>Questions:</w:t>
        </w:r>
      </w:ins>
    </w:p>
    <w:p w14:paraId="047D1436" w14:textId="438879D6" w:rsidR="00651177" w:rsidRDefault="00416812" w:rsidP="00651177">
      <w:pPr>
        <w:pStyle w:val="ListParagraph"/>
        <w:numPr>
          <w:ilvl w:val="0"/>
          <w:numId w:val="3"/>
        </w:numPr>
        <w:rPr>
          <w:ins w:id="149" w:author="Gibbons, Charlie (DSIT)" w:date="2024-04-08T13:14:00Z"/>
        </w:rPr>
      </w:pPr>
      <w:ins w:id="150" w:author="Gibbons, Charlie (DSIT)" w:date="2024-04-08T12:35:00Z">
        <w:r>
          <w:t>Can we have some specific statistical methods that both parties would use?</w:t>
        </w:r>
      </w:ins>
    </w:p>
    <w:p w14:paraId="1DD61803" w14:textId="09D10983" w:rsidR="00DE54D5" w:rsidRDefault="00DE54D5" w:rsidP="00651177">
      <w:pPr>
        <w:pStyle w:val="ListParagraph"/>
        <w:numPr>
          <w:ilvl w:val="0"/>
          <w:numId w:val="3"/>
        </w:numPr>
        <w:rPr>
          <w:ins w:id="151" w:author="Gibbons, Charlie (DSIT)" w:date="2024-04-08T13:01:00Z"/>
        </w:rPr>
      </w:pPr>
      <w:ins w:id="152" w:author="Gibbons, Charlie (DSIT)" w:date="2024-04-08T13:14:00Z">
        <w:r>
          <w:t xml:space="preserve">How can those statistical methods be applied to distributed data sets? </w:t>
        </w:r>
      </w:ins>
    </w:p>
    <w:p w14:paraId="5F08AFE3" w14:textId="637A5073" w:rsidR="001B754F" w:rsidRDefault="001B754F" w:rsidP="00651177">
      <w:pPr>
        <w:pStyle w:val="ListParagraph"/>
        <w:numPr>
          <w:ilvl w:val="0"/>
          <w:numId w:val="3"/>
        </w:numPr>
        <w:rPr>
          <w:ins w:id="153" w:author="Gibbons, Charlie (DSIT)" w:date="2024-04-08T13:01:00Z"/>
        </w:rPr>
      </w:pPr>
      <w:ins w:id="154" w:author="Gibbons, Charlie (DSIT)" w:date="2024-04-08T13:01:00Z">
        <w:r>
          <w:t>A number of open questions relating to data formatting</w:t>
        </w:r>
      </w:ins>
      <w:ins w:id="155" w:author="Gibbons, Charlie (DSIT)" w:date="2024-04-08T13:02:00Z">
        <w:r>
          <w:t>, ontologies &amp; standardisation which would require workshops post agreement of data providers</w:t>
        </w:r>
      </w:ins>
      <w:ins w:id="156" w:author="Gibbons, Charlie (DSIT)" w:date="2024-04-08T13:14:00Z">
        <w:r w:rsidR="00DE54D5">
          <w:t>.</w:t>
        </w:r>
      </w:ins>
    </w:p>
    <w:p w14:paraId="1FADC09A" w14:textId="77777777" w:rsidR="00651177" w:rsidRDefault="00651177" w:rsidP="00BF3EB5">
      <w:pPr>
        <w:rPr>
          <w:ins w:id="157" w:author="Gibbons, Charlie (DSIT)" w:date="2024-04-08T12:23:00Z"/>
        </w:rPr>
      </w:pPr>
    </w:p>
    <w:p w14:paraId="5BF81FDA" w14:textId="77777777" w:rsidR="00651177" w:rsidRDefault="00651177" w:rsidP="00BF3EB5">
      <w:pPr>
        <w:rPr>
          <w:ins w:id="158" w:author="Gibbons, Charlie (DSIT)" w:date="2024-04-08T10:25:00Z"/>
        </w:rPr>
      </w:pPr>
    </w:p>
    <w:p w14:paraId="5BB5D730" w14:textId="74BAA00D" w:rsidR="002F300E" w:rsidRDefault="00651177" w:rsidP="00BF3EB5">
      <w:pPr>
        <w:rPr>
          <w:ins w:id="159" w:author="Gibbons, Charlie (DSIT)" w:date="2024-04-08T10:24:00Z"/>
        </w:rPr>
      </w:pPr>
      <w:ins w:id="160" w:author="Gibbons, Charlie (DSIT)" w:date="2024-04-08T12:23:00Z">
        <w:r>
          <w:t xml:space="preserve">Updated Use Case following meeting </w:t>
        </w:r>
      </w:ins>
      <w:ins w:id="161" w:author="Gibbons, Charlie (DSIT)" w:date="2024-04-08T12:24:00Z">
        <w:r w:rsidR="000426D1">
          <w:t>Friday 5</w:t>
        </w:r>
        <w:r w:rsidR="000426D1" w:rsidRPr="000426D1">
          <w:rPr>
            <w:vertAlign w:val="superscript"/>
            <w:rPrChange w:id="162" w:author="Gibbons, Charlie (DSIT)" w:date="2024-04-08T12:24:00Z">
              <w:rPr/>
            </w:rPrChange>
          </w:rPr>
          <w:t>th</w:t>
        </w:r>
        <w:r w:rsidR="000426D1">
          <w:t xml:space="preserve"> April 2024:</w:t>
        </w:r>
      </w:ins>
    </w:p>
    <w:p w14:paraId="6C29FB0A" w14:textId="77777777" w:rsidR="00D67EFB" w:rsidRDefault="00D67EFB" w:rsidP="00BF3EB5"/>
    <w:p w14:paraId="3BF4701F" w14:textId="37D5E985" w:rsidR="00C8166D" w:rsidRDefault="00BF3EB5" w:rsidP="00BF3EB5">
      <w:pPr>
        <w:rPr>
          <w:ins w:id="163" w:author="Gibbons, Charlie (DSIT)" w:date="2024-04-08T10:36:00Z"/>
        </w:rPr>
      </w:pPr>
      <w:r>
        <w:t xml:space="preserve">For </w:t>
      </w:r>
      <w:r w:rsidR="0057075B">
        <w:t>(1) childhood cancer overall</w:t>
      </w:r>
      <w:r w:rsidR="009E6E4D">
        <w:t xml:space="preserve">, (2) childhood cancer groupings </w:t>
      </w:r>
      <w:r w:rsidR="0057075B">
        <w:t>classified according to the International Classification of Childhood Cancer version 3 (ICCC3) and (</w:t>
      </w:r>
      <w:r w:rsidR="009E6E4D">
        <w:t>3</w:t>
      </w:r>
      <w:r w:rsidR="0057075B">
        <w:t xml:space="preserve">) </w:t>
      </w:r>
      <w:r w:rsidR="008A4133">
        <w:t xml:space="preserve">specific, </w:t>
      </w:r>
      <w:r w:rsidR="0057075B">
        <w:t>molecularly-defined central nervous system tumour</w:t>
      </w:r>
      <w:r w:rsidR="008A4133">
        <w:t xml:space="preserve"> entities</w:t>
      </w:r>
      <w:r w:rsidR="0057075B">
        <w:t xml:space="preserve"> including </w:t>
      </w:r>
      <w:r w:rsidR="009E6E4D">
        <w:t xml:space="preserve">the molecular subtypes of </w:t>
      </w:r>
      <w:r w:rsidR="0057075B">
        <w:t>medulloblastoma</w:t>
      </w:r>
      <w:r w:rsidR="009E6E4D">
        <w:t xml:space="preserve"> </w:t>
      </w:r>
      <w:r>
        <w:t>with ICD-10 Code (</w:t>
      </w:r>
      <w:r w:rsidR="00011B58">
        <w:t>C71._</w:t>
      </w:r>
      <w:r>
        <w:t xml:space="preserve">) and </w:t>
      </w:r>
      <w:r w:rsidR="00011B58">
        <w:t>ICD-O morphology (9470/3, 9471/3, 9473-9477/3)</w:t>
      </w:r>
    </w:p>
    <w:p w14:paraId="060561BF" w14:textId="77777777" w:rsidR="005808F2" w:rsidRDefault="005808F2" w:rsidP="00BF3EB5">
      <w:pPr>
        <w:rPr>
          <w:ins w:id="164" w:author="Gibbons, Charlie (DSIT)" w:date="2024-04-08T10:36:00Z"/>
        </w:rPr>
      </w:pPr>
    </w:p>
    <w:p w14:paraId="7A53876B" w14:textId="77777777" w:rsidR="005808F2" w:rsidRDefault="005808F2" w:rsidP="00BF3EB5"/>
    <w:p w14:paraId="458E6BB2" w14:textId="77777777" w:rsidR="004D317F" w:rsidRDefault="004D317F" w:rsidP="00BF3EB5"/>
    <w:p w14:paraId="67AA5258" w14:textId="77777777" w:rsidR="00296342" w:rsidRPr="00296342" w:rsidRDefault="00296342" w:rsidP="00BF3EB5">
      <w:pPr>
        <w:rPr>
          <w:i/>
          <w:iCs/>
        </w:rPr>
      </w:pPr>
      <w:r w:rsidRPr="00296342">
        <w:rPr>
          <w:i/>
          <w:iCs/>
        </w:rPr>
        <w:t>[PLEASE AMEND THE FOLLOWING]</w:t>
      </w:r>
    </w:p>
    <w:p w14:paraId="58996AA6" w14:textId="11D3066E" w:rsidR="004D317F" w:rsidRDefault="003635D3" w:rsidP="00BF3EB5">
      <w:r>
        <w:t xml:space="preserve">Suggested Research </w:t>
      </w:r>
      <w:r w:rsidR="004D317F">
        <w:t>Use cases:</w:t>
      </w:r>
    </w:p>
    <w:p w14:paraId="497E289B" w14:textId="77777777" w:rsidR="00296342" w:rsidRDefault="00296342" w:rsidP="004D317F">
      <w:pPr>
        <w:pStyle w:val="ListParagraph"/>
        <w:numPr>
          <w:ilvl w:val="0"/>
          <w:numId w:val="4"/>
        </w:numPr>
      </w:pPr>
      <w:r>
        <w:t>As a medical researcher I want to,</w:t>
      </w:r>
    </w:p>
    <w:p w14:paraId="2BC27F14" w14:textId="22676D6E" w:rsidR="00296342" w:rsidRDefault="00296342" w:rsidP="00296342">
      <w:pPr>
        <w:pStyle w:val="ListParagraph"/>
        <w:numPr>
          <w:ilvl w:val="1"/>
          <w:numId w:val="4"/>
        </w:numPr>
      </w:pPr>
      <w:commentRangeStart w:id="165"/>
      <w:r>
        <w:t xml:space="preserve">statistically study the disease by making </w:t>
      </w:r>
      <w:ins w:id="166" w:author="Gibbons, Charlie (DSIT)" w:date="2024-04-08T13:12:00Z">
        <w:r w:rsidR="00BA7278">
          <w:t xml:space="preserve">DAR </w:t>
        </w:r>
      </w:ins>
      <w:del w:id="167" w:author="Gibbons, Charlie (DSIT)" w:date="2024-04-08T13:12:00Z">
        <w:r w:rsidDel="00BA7278">
          <w:delText xml:space="preserve">count </w:delText>
        </w:r>
      </w:del>
      <w:r>
        <w:t>requests against individual territories</w:t>
      </w:r>
      <w:commentRangeEnd w:id="165"/>
      <w:r w:rsidR="002561D9">
        <w:rPr>
          <w:rStyle w:val="CommentReference"/>
        </w:rPr>
        <w:commentReference w:id="165"/>
      </w:r>
      <w:ins w:id="168" w:author="Gibbons, Charlie (DSIT)" w:date="2024-04-08T13:12:00Z">
        <w:r w:rsidR="00BA7278">
          <w:t xml:space="preserve"> to enable </w:t>
        </w:r>
      </w:ins>
      <w:ins w:id="169" w:author="Gibbons, Charlie (DSIT)" w:date="2024-04-08T13:13:00Z">
        <w:r w:rsidR="000458EC">
          <w:t xml:space="preserve">privacy preserving </w:t>
        </w:r>
      </w:ins>
      <w:ins w:id="170" w:author="Gibbons, Charlie (DSIT)" w:date="2024-04-08T13:12:00Z">
        <w:r w:rsidR="00BA7278">
          <w:t>statistical stud</w:t>
        </w:r>
      </w:ins>
      <w:ins w:id="171" w:author="Gibbons, Charlie (DSIT)" w:date="2024-04-08T13:13:00Z">
        <w:r w:rsidR="000458EC">
          <w:t>ies across territories</w:t>
        </w:r>
      </w:ins>
    </w:p>
    <w:p w14:paraId="34D87621" w14:textId="75B340B4" w:rsidR="009E6E4D" w:rsidRDefault="00F25BAF" w:rsidP="00296342">
      <w:pPr>
        <w:pStyle w:val="ListParagraph"/>
        <w:numPr>
          <w:ilvl w:val="1"/>
          <w:numId w:val="4"/>
        </w:numPr>
      </w:pPr>
      <w:r>
        <w:t>compar</w:t>
      </w:r>
      <w:r w:rsidR="00742F2F">
        <w:t>e</w:t>
      </w:r>
      <w:r>
        <w:t xml:space="preserve"> </w:t>
      </w:r>
      <w:ins w:id="172" w:author="Gibbons, Charlie (DSIT)" w:date="2024-04-08T13:13:00Z">
        <w:r w:rsidR="00DE54D5">
          <w:t xml:space="preserve">data </w:t>
        </w:r>
      </w:ins>
      <w:del w:id="173" w:author="Gibbons, Charlie (DSIT)" w:date="2024-04-08T13:13:00Z">
        <w:r w:rsidDel="00DE54D5">
          <w:delText xml:space="preserve">counts </w:delText>
        </w:r>
      </w:del>
      <w:r>
        <w:t xml:space="preserve">of all </w:t>
      </w:r>
      <w:r w:rsidR="00B655CD">
        <w:t xml:space="preserve">childhood </w:t>
      </w:r>
      <w:r>
        <w:t>cancer</w:t>
      </w:r>
      <w:r w:rsidR="00B655CD">
        <w:t>s combined</w:t>
      </w:r>
      <w:r>
        <w:t xml:space="preserve"> and </w:t>
      </w:r>
      <w:r w:rsidR="00B655CD">
        <w:t xml:space="preserve">individual </w:t>
      </w:r>
      <w:r>
        <w:t>ICCC3 groupings by sex, ethnicity, deprivation and rurality</w:t>
      </w:r>
    </w:p>
    <w:p w14:paraId="41257240" w14:textId="5C60EF11" w:rsidR="00142AC4" w:rsidRDefault="00142AC4" w:rsidP="00296342">
      <w:pPr>
        <w:pStyle w:val="ListParagraph"/>
        <w:numPr>
          <w:ilvl w:val="1"/>
          <w:numId w:val="4"/>
        </w:numPr>
      </w:pPr>
      <w:commentRangeStart w:id="174"/>
      <w:r>
        <w:t xml:space="preserve">run </w:t>
      </w:r>
      <w:del w:id="175" w:author="Gibbons, Charlie (DSIT)" w:date="2024-04-08T13:14:00Z">
        <w:r w:rsidDel="00DE54D5">
          <w:delText xml:space="preserve">aggregated </w:delText>
        </w:r>
      </w:del>
      <w:ins w:id="176" w:author="Gibbons, Charlie (DSIT)" w:date="2024-04-08T13:14:00Z">
        <w:r w:rsidR="00DE54D5">
          <w:t xml:space="preserve">federated and aggregated </w:t>
        </w:r>
      </w:ins>
      <w:r>
        <w:t xml:space="preserve">data analytics on </w:t>
      </w:r>
      <w:del w:id="177" w:author="Gibbons, Charlie (DSIT)" w:date="2024-04-08T13:13:00Z">
        <w:r w:rsidDel="00DE54D5">
          <w:delText xml:space="preserve">local </w:delText>
        </w:r>
      </w:del>
      <w:ins w:id="178" w:author="Gibbons, Charlie (DSIT)" w:date="2024-04-08T13:13:00Z">
        <w:r w:rsidR="00DE54D5">
          <w:t xml:space="preserve">distributed territory </w:t>
        </w:r>
      </w:ins>
      <w:r>
        <w:t xml:space="preserve">data sets </w:t>
      </w:r>
      <w:commentRangeEnd w:id="174"/>
      <w:r w:rsidR="002561D9">
        <w:rPr>
          <w:rStyle w:val="CommentReference"/>
        </w:rPr>
        <w:commentReference w:id="174"/>
      </w:r>
      <w:r w:rsidR="00B9334E">
        <w:t xml:space="preserve">(e.g Anova, </w:t>
      </w:r>
      <w:r w:rsidR="00B9334E" w:rsidRPr="00B9334E">
        <w:t>R2</w:t>
      </w:r>
      <w:r w:rsidR="00B9334E">
        <w:t>)</w:t>
      </w:r>
    </w:p>
    <w:p w14:paraId="61ACE34A" w14:textId="063AD3AC" w:rsidR="007B7F26" w:rsidRDefault="00296342" w:rsidP="00296342">
      <w:pPr>
        <w:pStyle w:val="ListParagraph"/>
        <w:numPr>
          <w:ilvl w:val="1"/>
          <w:numId w:val="4"/>
        </w:numPr>
      </w:pPr>
      <w:commentRangeStart w:id="179"/>
      <w:r>
        <w:t xml:space="preserve">form longitudinal studies of disease to </w:t>
      </w:r>
      <w:r w:rsidRPr="00296342">
        <w:t>evaluat</w:t>
      </w:r>
      <w:r>
        <w:t>e</w:t>
      </w:r>
      <w:r w:rsidRPr="00296342">
        <w:t xml:space="preserve"> the relationship between risk factors and the development of disease, and the outcomes of treatments </w:t>
      </w:r>
      <w:r w:rsidRPr="00296342">
        <w:lastRenderedPageBreak/>
        <w:t>over different lengths of time</w:t>
      </w:r>
      <w:r>
        <w:t>. I want access to SES data and disease information.</w:t>
      </w:r>
      <w:commentRangeEnd w:id="179"/>
      <w:r w:rsidR="00801D36">
        <w:rPr>
          <w:rStyle w:val="CommentReference"/>
        </w:rPr>
        <w:commentReference w:id="179"/>
      </w:r>
    </w:p>
    <w:p w14:paraId="15273D2B" w14:textId="50E31E75" w:rsidR="00A707C2" w:rsidRDefault="00296342" w:rsidP="00DE54D5">
      <w:pPr>
        <w:pStyle w:val="ListParagraph"/>
        <w:numPr>
          <w:ilvl w:val="1"/>
          <w:numId w:val="4"/>
        </w:numPr>
      </w:pPr>
      <w:r>
        <w:t xml:space="preserve">examine cohorts of data and </w:t>
      </w:r>
      <w:commentRangeStart w:id="180"/>
      <w:r>
        <w:t>associated treatments</w:t>
      </w:r>
      <w:commentRangeEnd w:id="180"/>
      <w:r w:rsidR="00485C74">
        <w:rPr>
          <w:rStyle w:val="CommentReference"/>
        </w:rPr>
        <w:commentReference w:id="180"/>
      </w:r>
    </w:p>
    <w:p w14:paraId="790578DD" w14:textId="47ACFBD6" w:rsidR="00296342" w:rsidRDefault="00296342" w:rsidP="00BF3EB5">
      <w:pPr>
        <w:pStyle w:val="ListParagraph"/>
        <w:numPr>
          <w:ilvl w:val="1"/>
          <w:numId w:val="4"/>
        </w:numPr>
      </w:pPr>
      <w:r>
        <w:t>access the following data types:</w:t>
      </w:r>
    </w:p>
    <w:p w14:paraId="26877656" w14:textId="77777777" w:rsidR="00BF3EB5" w:rsidRDefault="00BF3EB5" w:rsidP="00BF3EB5"/>
    <w:p w14:paraId="35D3971C" w14:textId="77777777" w:rsidR="00BF3EB5" w:rsidRDefault="00BF3EB5" w:rsidP="00296342">
      <w:pPr>
        <w:ind w:left="1440"/>
      </w:pPr>
      <w:r>
        <w:t>Aggregated data:</w:t>
      </w:r>
    </w:p>
    <w:p w14:paraId="1158ED28" w14:textId="5DCBCC09" w:rsidR="00BF3EB5" w:rsidRDefault="00BF3EB5" w:rsidP="00296342">
      <w:pPr>
        <w:pStyle w:val="ListParagraph"/>
        <w:numPr>
          <w:ilvl w:val="0"/>
          <w:numId w:val="1"/>
        </w:numPr>
        <w:ind w:left="2160"/>
      </w:pPr>
      <w:r>
        <w:t>Number of diagnosed cases</w:t>
      </w:r>
      <w:r w:rsidR="00EF3192">
        <w:t xml:space="preserve"> overall and by ICCC3 group</w:t>
      </w:r>
      <w:r w:rsidR="008431FF">
        <w:t>ing</w:t>
      </w:r>
      <w:r>
        <w:t xml:space="preserve"> in territory</w:t>
      </w:r>
    </w:p>
    <w:p w14:paraId="4FD28979" w14:textId="3FD095AB" w:rsidR="00497E98" w:rsidRDefault="00497E98" w:rsidP="00296342">
      <w:pPr>
        <w:pStyle w:val="ListParagraph"/>
        <w:numPr>
          <w:ilvl w:val="0"/>
          <w:numId w:val="1"/>
        </w:numPr>
        <w:ind w:left="2160"/>
      </w:pPr>
      <w:r>
        <w:t>Number/proportion of medulloblastomas that are genetically v</w:t>
      </w:r>
      <w:r w:rsidR="00AF2002">
        <w:t>ersu</w:t>
      </w:r>
      <w:r>
        <w:t>s histologically defined</w:t>
      </w:r>
    </w:p>
    <w:p w14:paraId="1B8EE529" w14:textId="77777777" w:rsidR="00BF3EB5" w:rsidRDefault="00BF3EB5" w:rsidP="00296342">
      <w:pPr>
        <w:pStyle w:val="ListParagraph"/>
        <w:numPr>
          <w:ilvl w:val="0"/>
          <w:numId w:val="1"/>
        </w:numPr>
        <w:ind w:left="2160"/>
      </w:pPr>
      <w:r>
        <w:t>Definition of size of territory</w:t>
      </w:r>
    </w:p>
    <w:p w14:paraId="53FA1043" w14:textId="65B5B083" w:rsidR="00BF3EB5" w:rsidRDefault="00BF3EB5" w:rsidP="00296342">
      <w:pPr>
        <w:pStyle w:val="ListParagraph"/>
        <w:numPr>
          <w:ilvl w:val="0"/>
          <w:numId w:val="1"/>
        </w:numPr>
        <w:ind w:left="2160"/>
      </w:pPr>
      <w:r>
        <w:t xml:space="preserve">Time </w:t>
      </w:r>
      <w:r w:rsidR="00A1008B">
        <w:t>period-based</w:t>
      </w:r>
      <w:r>
        <w:t xml:space="preserve"> recovery rates</w:t>
      </w:r>
    </w:p>
    <w:p w14:paraId="3B4EC749" w14:textId="77777777" w:rsidR="00BF3EB5" w:rsidRDefault="00BF3EB5" w:rsidP="00296342">
      <w:pPr>
        <w:pStyle w:val="ListParagraph"/>
        <w:numPr>
          <w:ilvl w:val="0"/>
          <w:numId w:val="1"/>
        </w:numPr>
        <w:ind w:left="2160"/>
      </w:pPr>
      <w:r>
        <w:t>Cohorts of patients, treatments &amp; results</w:t>
      </w:r>
    </w:p>
    <w:p w14:paraId="0104E318" w14:textId="019C3A1F" w:rsidR="00011B58" w:rsidRDefault="00011B58" w:rsidP="00296342">
      <w:pPr>
        <w:pStyle w:val="ListParagraph"/>
        <w:numPr>
          <w:ilvl w:val="0"/>
          <w:numId w:val="1"/>
        </w:numPr>
        <w:ind w:left="2160"/>
        <w:rPr>
          <w:ins w:id="181" w:author="Gibbons, Charlie (DSIT)" w:date="2024-04-05T15:17:00Z"/>
        </w:rPr>
      </w:pPr>
      <w:r>
        <w:t>Survival</w:t>
      </w:r>
      <w:r w:rsidR="00801D36">
        <w:t xml:space="preserve"> and variation</w:t>
      </w:r>
      <w:r w:rsidR="007C5288">
        <w:t>s</w:t>
      </w:r>
      <w:r w:rsidR="00801D36">
        <w:t xml:space="preserve"> in survival by per-patient metrics below</w:t>
      </w:r>
    </w:p>
    <w:p w14:paraId="5BD7B521" w14:textId="1A048012" w:rsidR="00A707C2" w:rsidRDefault="00A707C2" w:rsidP="00296342">
      <w:pPr>
        <w:pStyle w:val="ListParagraph"/>
        <w:numPr>
          <w:ilvl w:val="0"/>
          <w:numId w:val="1"/>
        </w:numPr>
        <w:ind w:left="2160"/>
      </w:pPr>
      <w:ins w:id="182" w:author="Gibbons, Charlie (DSIT)" w:date="2024-04-05T15:17:00Z">
        <w:r>
          <w:t>Dependent upon research question would be important to compare on countries, survival rates</w:t>
        </w:r>
      </w:ins>
      <w:ins w:id="183" w:author="Gibbons, Charlie (DSIT)" w:date="2024-04-05T15:18:00Z">
        <w:r>
          <w:t>, differential treatment</w:t>
        </w:r>
      </w:ins>
    </w:p>
    <w:p w14:paraId="58401967" w14:textId="77777777" w:rsidR="00BF3EB5" w:rsidRDefault="00BF3EB5" w:rsidP="00296342">
      <w:pPr>
        <w:ind w:left="1440"/>
      </w:pPr>
    </w:p>
    <w:p w14:paraId="2E1B751D" w14:textId="77777777" w:rsidR="00BF3EB5" w:rsidRDefault="00BF3EB5" w:rsidP="00296342">
      <w:pPr>
        <w:ind w:left="1440"/>
      </w:pPr>
      <w:r>
        <w:t>Per patient data:</w:t>
      </w:r>
    </w:p>
    <w:p w14:paraId="6E689434" w14:textId="54663F0D" w:rsidR="00BF3EB5" w:rsidRDefault="00BF3EB5" w:rsidP="00296342">
      <w:pPr>
        <w:pStyle w:val="ListParagraph"/>
        <w:numPr>
          <w:ilvl w:val="0"/>
          <w:numId w:val="2"/>
        </w:numPr>
        <w:ind w:left="2160"/>
      </w:pPr>
      <w:commentRangeStart w:id="184"/>
      <w:r>
        <w:t xml:space="preserve">Patient </w:t>
      </w:r>
      <w:r w:rsidR="00A1008B">
        <w:t>a</w:t>
      </w:r>
      <w:r>
        <w:t xml:space="preserve">ge &amp; </w:t>
      </w:r>
      <w:r w:rsidR="00A1008B">
        <w:t>se</w:t>
      </w:r>
      <w:r>
        <w:t>x</w:t>
      </w:r>
      <w:commentRangeEnd w:id="184"/>
      <w:r w:rsidR="002561D9">
        <w:rPr>
          <w:rStyle w:val="CommentReference"/>
        </w:rPr>
        <w:commentReference w:id="184"/>
      </w:r>
    </w:p>
    <w:p w14:paraId="3D0A7159" w14:textId="1AAD5910" w:rsidR="00BF3EB5" w:rsidRDefault="00BF3EB5" w:rsidP="00296342">
      <w:pPr>
        <w:pStyle w:val="ListParagraph"/>
        <w:numPr>
          <w:ilvl w:val="0"/>
          <w:numId w:val="2"/>
        </w:numPr>
        <w:ind w:left="2160"/>
      </w:pPr>
      <w:r>
        <w:t xml:space="preserve">Patient </w:t>
      </w:r>
      <w:r w:rsidR="00A1008B">
        <w:t>s</w:t>
      </w:r>
      <w:r>
        <w:t xml:space="preserve">ocioeconomic </w:t>
      </w:r>
      <w:r w:rsidR="00A1008B">
        <w:t>s</w:t>
      </w:r>
      <w:r>
        <w:t>tatus</w:t>
      </w:r>
      <w:r w:rsidR="00A1008B">
        <w:t xml:space="preserve"> information</w:t>
      </w:r>
    </w:p>
    <w:p w14:paraId="54AB30E2" w14:textId="45F09D93" w:rsidR="00BF3EB5" w:rsidRDefault="00BF3EB5" w:rsidP="00296342">
      <w:pPr>
        <w:pStyle w:val="ListParagraph"/>
        <w:numPr>
          <w:ilvl w:val="0"/>
          <w:numId w:val="2"/>
        </w:numPr>
        <w:ind w:left="2160"/>
      </w:pPr>
      <w:commentRangeStart w:id="185"/>
      <w:commentRangeStart w:id="186"/>
      <w:r>
        <w:t xml:space="preserve">Patient </w:t>
      </w:r>
      <w:r w:rsidR="00A1008B">
        <w:t>f</w:t>
      </w:r>
      <w:r>
        <w:t>amilial history of the disease</w:t>
      </w:r>
      <w:r w:rsidR="00A1008B">
        <w:t>*</w:t>
      </w:r>
      <w:commentRangeEnd w:id="185"/>
      <w:r w:rsidR="00011B58">
        <w:rPr>
          <w:rStyle w:val="CommentReference"/>
        </w:rPr>
        <w:commentReference w:id="185"/>
      </w:r>
      <w:commentRangeEnd w:id="186"/>
      <w:r w:rsidR="00801D36">
        <w:rPr>
          <w:rStyle w:val="CommentReference"/>
        </w:rPr>
        <w:commentReference w:id="186"/>
      </w:r>
    </w:p>
    <w:p w14:paraId="467F27DE" w14:textId="49022F33" w:rsidR="00BF3EB5" w:rsidRDefault="00801D36" w:rsidP="00296342">
      <w:pPr>
        <w:pStyle w:val="ListParagraph"/>
        <w:numPr>
          <w:ilvl w:val="0"/>
          <w:numId w:val="2"/>
        </w:numPr>
        <w:ind w:left="2160"/>
      </w:pPr>
      <w:r>
        <w:t xml:space="preserve">Cancer </w:t>
      </w:r>
      <w:r w:rsidR="00A1008B">
        <w:t>s</w:t>
      </w:r>
      <w:r w:rsidR="00BF3EB5">
        <w:t>tage</w:t>
      </w:r>
      <w:r w:rsidR="00DE7E75">
        <w:t xml:space="preserve"> using </w:t>
      </w:r>
      <w:r w:rsidR="00610A2D">
        <w:t>appropriate cancer-specific staging systems</w:t>
      </w:r>
    </w:p>
    <w:p w14:paraId="17293A5B" w14:textId="1ECEB486" w:rsidR="00BF3EB5" w:rsidRDefault="00BF3EB5" w:rsidP="00296342">
      <w:pPr>
        <w:pStyle w:val="ListParagraph"/>
        <w:numPr>
          <w:ilvl w:val="0"/>
          <w:numId w:val="2"/>
        </w:numPr>
        <w:ind w:left="2160"/>
      </w:pPr>
      <w:r>
        <w:t xml:space="preserve">Patient residence </w:t>
      </w:r>
      <w:commentRangeStart w:id="187"/>
      <w:r>
        <w:t>information</w:t>
      </w:r>
      <w:commentRangeEnd w:id="187"/>
      <w:r w:rsidR="00801D36">
        <w:rPr>
          <w:rStyle w:val="CommentReference"/>
        </w:rPr>
        <w:commentReference w:id="187"/>
      </w:r>
      <w:del w:id="188" w:author="Gibbons, Charlie (DSIT)" w:date="2024-04-08T13:17:00Z">
        <w:r w:rsidR="00A1008B" w:rsidDel="004627C6">
          <w:delText>*</w:delText>
        </w:r>
      </w:del>
      <w:ins w:id="189" w:author="Gibbons, Charlie (DSIT)" w:date="2024-03-26T11:18:00Z">
        <w:r w:rsidR="00ED52B2">
          <w:t xml:space="preserve"> (UK postcodes, </w:t>
        </w:r>
      </w:ins>
      <w:ins w:id="190" w:author="Gibbons, Charlie (DSIT)" w:date="2024-04-08T13:17:00Z">
        <w:r w:rsidR="004627C6">
          <w:t>deprivation</w:t>
        </w:r>
      </w:ins>
      <w:ins w:id="191" w:author="Gibbons, Charlie (DSIT)" w:date="2024-03-26T11:35:00Z">
        <w:r w:rsidR="00F90502">
          <w:t xml:space="preserve"> quintiles, distance from trea</w:t>
        </w:r>
      </w:ins>
      <w:ins w:id="192" w:author="Gibbons, Charlie (DSIT)" w:date="2024-03-26T11:36:00Z">
        <w:r w:rsidR="00F90502">
          <w:t>tment centres)</w:t>
        </w:r>
      </w:ins>
    </w:p>
    <w:p w14:paraId="23B06C35" w14:textId="54D9A85E" w:rsidR="00BF3EB5" w:rsidRDefault="00BF3EB5" w:rsidP="00296342">
      <w:pPr>
        <w:pStyle w:val="ListParagraph"/>
        <w:numPr>
          <w:ilvl w:val="0"/>
          <w:numId w:val="2"/>
        </w:numPr>
        <w:ind w:left="2160"/>
      </w:pPr>
      <w:commentRangeStart w:id="193"/>
      <w:r>
        <w:t>Patient conditions experienced</w:t>
      </w:r>
      <w:commentRangeEnd w:id="193"/>
      <w:r w:rsidR="00801D36">
        <w:rPr>
          <w:rStyle w:val="CommentReference"/>
        </w:rPr>
        <w:commentReference w:id="193"/>
      </w:r>
      <w:ins w:id="194" w:author="Gibbons, Charlie (DSIT)" w:date="2024-03-26T11:36:00Z">
        <w:r w:rsidR="00F90502">
          <w:t xml:space="preserve"> </w:t>
        </w:r>
        <w:r w:rsidR="007262DE">
          <w:t xml:space="preserve"> (secondary malignancies)</w:t>
        </w:r>
      </w:ins>
    </w:p>
    <w:p w14:paraId="312A122F" w14:textId="290E7A02" w:rsidR="00011B58" w:rsidRDefault="00011B58" w:rsidP="00296342">
      <w:pPr>
        <w:pStyle w:val="ListParagraph"/>
        <w:numPr>
          <w:ilvl w:val="0"/>
          <w:numId w:val="2"/>
        </w:numPr>
        <w:ind w:left="2160"/>
        <w:rPr>
          <w:ins w:id="195" w:author="Gibbons, Charlie (DSIT)" w:date="2024-04-05T15:43:00Z"/>
        </w:rPr>
      </w:pPr>
      <w:r>
        <w:t>CSF cytology result</w:t>
      </w:r>
    </w:p>
    <w:p w14:paraId="18990391" w14:textId="4FA627DD" w:rsidR="000E1652" w:rsidRDefault="000E1652" w:rsidP="00DE54D5">
      <w:pPr>
        <w:pStyle w:val="ListParagraph"/>
        <w:numPr>
          <w:ilvl w:val="0"/>
          <w:numId w:val="2"/>
        </w:numPr>
        <w:ind w:left="2160"/>
        <w:rPr>
          <w:ins w:id="196" w:author="Gibbons, Charlie (DSIT)" w:date="2024-04-05T15:30:00Z"/>
        </w:rPr>
      </w:pPr>
      <w:ins w:id="197" w:author="Gibbons, Charlie (DSIT)" w:date="2024-04-05T15:43:00Z">
        <w:r>
          <w:t>Ethnicity</w:t>
        </w:r>
      </w:ins>
      <w:ins w:id="198" w:author="Gibbons, Charlie (DSIT)" w:date="2024-04-05T16:03:00Z">
        <w:r w:rsidR="00616954">
          <w:t xml:space="preserve"> </w:t>
        </w:r>
      </w:ins>
      <w:ins w:id="199" w:author="Gibbons, Charlie (DSIT)" w:date="2024-04-08T13:15:00Z">
        <w:r w:rsidR="00DE54D5">
          <w:t xml:space="preserve">&amp; race </w:t>
        </w:r>
      </w:ins>
      <w:ins w:id="200" w:author="Gibbons, Charlie (DSIT)" w:date="2024-04-05T16:03:00Z">
        <w:r w:rsidR="00616954">
          <w:t>(</w:t>
        </w:r>
      </w:ins>
      <w:ins w:id="201" w:author="Gibbons, Charlie (DSIT)" w:date="2024-04-08T13:15:00Z">
        <w:r w:rsidR="00DE54D5">
          <w:t xml:space="preserve">allowing for </w:t>
        </w:r>
      </w:ins>
      <w:ins w:id="202" w:author="Gibbons, Charlie (DSIT)" w:date="2024-04-05T16:03:00Z">
        <w:r w:rsidR="00616954">
          <w:t>US vs UK definitions</w:t>
        </w:r>
      </w:ins>
      <w:ins w:id="203" w:author="Gibbons, Charlie (DSIT)" w:date="2024-04-08T13:15:00Z">
        <w:r w:rsidR="00DE54D5">
          <w:t xml:space="preserve"> &amp; heritage</w:t>
        </w:r>
      </w:ins>
      <w:ins w:id="204" w:author="Gibbons, Charlie (DSIT)" w:date="2024-04-05T16:03:00Z">
        <w:r w:rsidR="00616954">
          <w:t>)</w:t>
        </w:r>
      </w:ins>
    </w:p>
    <w:p w14:paraId="467F2339" w14:textId="0A180A84" w:rsidR="003B5499" w:rsidRDefault="003B5499" w:rsidP="00296342">
      <w:pPr>
        <w:pStyle w:val="ListParagraph"/>
        <w:numPr>
          <w:ilvl w:val="0"/>
          <w:numId w:val="2"/>
        </w:numPr>
        <w:ind w:left="2160"/>
      </w:pPr>
      <w:ins w:id="205" w:author="Gibbons, Charlie (DSIT)" w:date="2024-04-05T15:30:00Z">
        <w:r>
          <w:t>Table of ICC3, Country, Survival Rate, Treatment, Stage</w:t>
        </w:r>
      </w:ins>
      <w:ins w:id="206" w:author="Gibbons, Charlie (DSIT)" w:date="2024-04-05T15:31:00Z">
        <w:r>
          <w:t xml:space="preserve"> (other outcomes), recurrence</w:t>
        </w:r>
      </w:ins>
    </w:p>
    <w:p w14:paraId="08436ACA" w14:textId="72F02611" w:rsidR="00011B58" w:rsidRDefault="00A707C2" w:rsidP="003B5499">
      <w:pPr>
        <w:pStyle w:val="ListParagraph"/>
        <w:numPr>
          <w:ilvl w:val="0"/>
          <w:numId w:val="2"/>
        </w:numPr>
        <w:ind w:left="2160"/>
        <w:rPr>
          <w:ins w:id="207" w:author="Gibbons, Charlie (DSIT)" w:date="2024-04-05T15:31:00Z"/>
        </w:rPr>
      </w:pPr>
      <w:ins w:id="208" w:author="Gibbons, Charlie (DSIT)" w:date="2024-04-05T15:14:00Z">
        <w:r>
          <w:t xml:space="preserve">Recurrence </w:t>
        </w:r>
      </w:ins>
    </w:p>
    <w:p w14:paraId="24B3D36A" w14:textId="44A84A7E" w:rsidR="003B5499" w:rsidRDefault="003B5499" w:rsidP="00296342">
      <w:pPr>
        <w:pStyle w:val="ListParagraph"/>
        <w:numPr>
          <w:ilvl w:val="0"/>
          <w:numId w:val="2"/>
        </w:numPr>
        <w:ind w:left="2160"/>
        <w:rPr>
          <w:ins w:id="209" w:author="Gibbons, Charlie (DSIT)" w:date="2024-04-05T15:33:00Z"/>
        </w:rPr>
      </w:pPr>
      <w:ins w:id="210" w:author="Gibbons, Charlie (DSIT)" w:date="2024-04-05T15:32:00Z">
        <w:r>
          <w:t>Date / my /</w:t>
        </w:r>
      </w:ins>
      <w:ins w:id="211" w:author="Gibbons, Charlie (DSIT)" w:date="2024-04-05T15:33:00Z">
        <w:r>
          <w:t xml:space="preserve"> of last treatment</w:t>
        </w:r>
      </w:ins>
      <w:ins w:id="212" w:author="Gibbons, Charlie (DSIT)" w:date="2024-04-05T15:34:00Z">
        <w:r>
          <w:t xml:space="preserve"> (follow up)</w:t>
        </w:r>
      </w:ins>
    </w:p>
    <w:p w14:paraId="4E59D2A0" w14:textId="4D6A93D6" w:rsidR="003B5499" w:rsidRDefault="003B5499" w:rsidP="00296342">
      <w:pPr>
        <w:pStyle w:val="ListParagraph"/>
        <w:numPr>
          <w:ilvl w:val="0"/>
          <w:numId w:val="2"/>
        </w:numPr>
        <w:ind w:left="2160"/>
        <w:rPr>
          <w:ins w:id="213" w:author="Gibbons, Charlie (DSIT)" w:date="2024-04-05T15:33:00Z"/>
        </w:rPr>
      </w:pPr>
      <w:ins w:id="214" w:author="Gibbons, Charlie (DSIT)" w:date="2024-04-05T15:33:00Z">
        <w:r>
          <w:t>Cause of death</w:t>
        </w:r>
      </w:ins>
    </w:p>
    <w:p w14:paraId="3B96471A" w14:textId="76278AEB" w:rsidR="003B5499" w:rsidRDefault="003B5499" w:rsidP="00296342">
      <w:pPr>
        <w:pStyle w:val="ListParagraph"/>
        <w:numPr>
          <w:ilvl w:val="0"/>
          <w:numId w:val="2"/>
        </w:numPr>
        <w:ind w:left="2160"/>
        <w:rPr>
          <w:ins w:id="215" w:author="Gibbons, Charlie (DSIT)" w:date="2024-04-05T15:34:00Z"/>
        </w:rPr>
      </w:pPr>
      <w:ins w:id="216" w:author="Gibbons, Charlie (DSIT)" w:date="2024-04-05T15:33:00Z">
        <w:r>
          <w:t>Subsequent primary cancers at individual level</w:t>
        </w:r>
      </w:ins>
    </w:p>
    <w:p w14:paraId="0674CA49" w14:textId="6E28CDF4" w:rsidR="003B5499" w:rsidRDefault="000E1652" w:rsidP="00296342">
      <w:pPr>
        <w:pStyle w:val="ListParagraph"/>
        <w:numPr>
          <w:ilvl w:val="0"/>
          <w:numId w:val="2"/>
        </w:numPr>
        <w:ind w:left="2160"/>
        <w:rPr>
          <w:ins w:id="217" w:author="Gibbons, Charlie (DSIT)" w:date="2024-04-05T15:40:00Z"/>
        </w:rPr>
      </w:pPr>
      <w:ins w:id="218" w:author="Gibbons, Charlie (DSIT)" w:date="2024-04-05T15:35:00Z">
        <w:r>
          <w:t>Interval times between events (treatment, imaging)</w:t>
        </w:r>
      </w:ins>
      <w:ins w:id="219" w:author="Gibbons, Charlie (DSIT)" w:date="2024-04-05T15:36:00Z">
        <w:r>
          <w:t xml:space="preserve"> </w:t>
        </w:r>
      </w:ins>
      <w:ins w:id="220" w:author="Gibbons, Charlie (DSIT)" w:date="2024-04-08T13:16:00Z">
        <w:r w:rsidR="009924A7">
          <w:t xml:space="preserve">and </w:t>
        </w:r>
      </w:ins>
      <w:ins w:id="221" w:author="Gibbons, Charlie (DSIT)" w:date="2024-04-05T15:36:00Z">
        <w:r>
          <w:t>Time</w:t>
        </w:r>
      </w:ins>
      <w:ins w:id="222" w:author="Gibbons, Charlie (DSIT)" w:date="2024-04-08T13:15:00Z">
        <w:r w:rsidR="009924A7">
          <w:t xml:space="preserve"> </w:t>
        </w:r>
      </w:ins>
      <w:ins w:id="223" w:author="Gibbons, Charlie (DSIT)" w:date="2024-04-05T15:36:00Z">
        <w:r>
          <w:t>T</w:t>
        </w:r>
      </w:ins>
      <w:ins w:id="224" w:author="Gibbons, Charlie (DSIT)" w:date="2024-04-08T13:15:00Z">
        <w:r w:rsidR="009924A7">
          <w:t>o Event</w:t>
        </w:r>
      </w:ins>
      <w:ins w:id="225" w:author="Gibbons, Charlie (DSIT)" w:date="2024-04-05T15:36:00Z">
        <w:r>
          <w:t xml:space="preserve"> </w:t>
        </w:r>
      </w:ins>
    </w:p>
    <w:p w14:paraId="524E8793" w14:textId="544B7132" w:rsidR="000E1652" w:rsidRDefault="004627C6" w:rsidP="00296342">
      <w:pPr>
        <w:pStyle w:val="ListParagraph"/>
        <w:numPr>
          <w:ilvl w:val="0"/>
          <w:numId w:val="2"/>
        </w:numPr>
        <w:ind w:left="2160"/>
        <w:rPr>
          <w:ins w:id="226" w:author="Gibbons, Charlie (DSIT)" w:date="2024-04-05T15:39:00Z"/>
        </w:rPr>
      </w:pPr>
      <w:ins w:id="227" w:author="Gibbons, Charlie (DSIT)" w:date="2024-04-08T13:17:00Z">
        <w:r>
          <w:t>Cancer s</w:t>
        </w:r>
      </w:ins>
      <w:ins w:id="228" w:author="Gibbons, Charlie (DSIT)" w:date="2024-04-05T15:40:00Z">
        <w:r w:rsidR="000E1652">
          <w:t>tage status</w:t>
        </w:r>
      </w:ins>
      <w:ins w:id="229" w:author="Gibbons, Charlie (DSIT)" w:date="2024-04-05T15:41:00Z">
        <w:r w:rsidR="000E1652">
          <w:t xml:space="preserve"> </w:t>
        </w:r>
      </w:ins>
      <w:ins w:id="230" w:author="Gibbons, Charlie (DSIT)" w:date="2024-04-08T13:17:00Z">
        <w:r>
          <w:t>(see notes re Toronto)</w:t>
        </w:r>
      </w:ins>
    </w:p>
    <w:p w14:paraId="4C91653F" w14:textId="47FA4AD3" w:rsidR="000E1652" w:rsidDel="00DE54D5" w:rsidRDefault="000E1652" w:rsidP="00296342">
      <w:pPr>
        <w:pStyle w:val="ListParagraph"/>
        <w:numPr>
          <w:ilvl w:val="0"/>
          <w:numId w:val="2"/>
        </w:numPr>
        <w:ind w:left="2160"/>
        <w:rPr>
          <w:del w:id="231" w:author="Gibbons, Charlie (DSIT)" w:date="2024-04-08T13:15:00Z"/>
        </w:rPr>
      </w:pPr>
    </w:p>
    <w:p w14:paraId="4233FB1B" w14:textId="7F47CCA1" w:rsidR="00BF3EB5" w:rsidRPr="006733E7" w:rsidDel="00DE54D5" w:rsidRDefault="00BF3EB5" w:rsidP="00296342">
      <w:pPr>
        <w:pStyle w:val="ListParagraph"/>
        <w:numPr>
          <w:ilvl w:val="0"/>
          <w:numId w:val="2"/>
        </w:numPr>
        <w:ind w:left="2160"/>
        <w:rPr>
          <w:del w:id="232" w:author="Gibbons, Charlie (DSIT)" w:date="2024-04-08T13:15:00Z"/>
          <w:strike/>
        </w:rPr>
      </w:pPr>
      <w:commentRangeStart w:id="233"/>
      <w:del w:id="234" w:author="Gibbons, Charlie (DSIT)" w:date="2024-04-08T13:15:00Z">
        <w:r w:rsidRPr="006733E7" w:rsidDel="00DE54D5">
          <w:rPr>
            <w:strike/>
          </w:rPr>
          <w:delText>Patient case note</w:delText>
        </w:r>
        <w:r w:rsidR="00B46231" w:rsidRPr="006733E7" w:rsidDel="00DE54D5">
          <w:rPr>
            <w:strike/>
          </w:rPr>
          <w:delText>s</w:delText>
        </w:r>
        <w:r w:rsidR="00B65651" w:rsidRPr="006733E7" w:rsidDel="00DE54D5">
          <w:rPr>
            <w:strike/>
          </w:rPr>
          <w:delText>*</w:delText>
        </w:r>
        <w:commentRangeEnd w:id="233"/>
        <w:r w:rsidR="00011B58" w:rsidDel="00DE54D5">
          <w:rPr>
            <w:rStyle w:val="CommentReference"/>
          </w:rPr>
          <w:commentReference w:id="233"/>
        </w:r>
      </w:del>
    </w:p>
    <w:p w14:paraId="7D61C087" w14:textId="5F034EAF" w:rsidR="00A61396" w:rsidRPr="006733E7" w:rsidDel="00DE54D5" w:rsidRDefault="00A61396" w:rsidP="00296342">
      <w:pPr>
        <w:pStyle w:val="ListParagraph"/>
        <w:numPr>
          <w:ilvl w:val="0"/>
          <w:numId w:val="2"/>
        </w:numPr>
        <w:ind w:left="2160"/>
        <w:rPr>
          <w:del w:id="235" w:author="Gibbons, Charlie (DSIT)" w:date="2024-04-08T13:15:00Z"/>
          <w:strike/>
        </w:rPr>
      </w:pPr>
      <w:commentRangeStart w:id="236"/>
      <w:del w:id="237" w:author="Gibbons, Charlie (DSIT)" w:date="2024-04-08T13:15:00Z">
        <w:r w:rsidRPr="006733E7" w:rsidDel="00DE54D5">
          <w:rPr>
            <w:strike/>
          </w:rPr>
          <w:delText>Screening data</w:delText>
        </w:r>
        <w:commentRangeEnd w:id="236"/>
        <w:r w:rsidR="00011B58" w:rsidRPr="006733E7" w:rsidDel="00DE54D5">
          <w:rPr>
            <w:rStyle w:val="CommentReference"/>
            <w:strike/>
          </w:rPr>
          <w:commentReference w:id="236"/>
        </w:r>
      </w:del>
    </w:p>
    <w:p w14:paraId="5F350A15" w14:textId="1CEE84CD" w:rsidR="00BF3EB5" w:rsidDel="00DE54D5" w:rsidRDefault="00BF3EB5" w:rsidP="00296342">
      <w:pPr>
        <w:ind w:left="1440"/>
        <w:rPr>
          <w:del w:id="238" w:author="Gibbons, Charlie (DSIT)" w:date="2024-04-08T13:15:00Z"/>
        </w:rPr>
      </w:pPr>
    </w:p>
    <w:p w14:paraId="10D0A837" w14:textId="3899A24D" w:rsidR="00BF3EB5" w:rsidDel="002659DE" w:rsidRDefault="00BF3EB5" w:rsidP="00296342">
      <w:pPr>
        <w:ind w:left="1440"/>
        <w:rPr>
          <w:del w:id="239" w:author="Gibbons, Charlie (DSIT)" w:date="2024-04-08T13:08:00Z"/>
        </w:rPr>
      </w:pPr>
      <w:del w:id="240" w:author="Gibbons, Charlie (DSIT)" w:date="2024-04-08T13:08:00Z">
        <w:r w:rsidDel="002659DE">
          <w:delText>In future we may request:</w:delText>
        </w:r>
      </w:del>
    </w:p>
    <w:p w14:paraId="223D5E8D" w14:textId="5895133F" w:rsidR="00574A00" w:rsidDel="002659DE" w:rsidRDefault="00BF3EB5" w:rsidP="00296342">
      <w:pPr>
        <w:pStyle w:val="ListParagraph"/>
        <w:numPr>
          <w:ilvl w:val="0"/>
          <w:numId w:val="3"/>
        </w:numPr>
        <w:ind w:left="2160"/>
        <w:rPr>
          <w:del w:id="241" w:author="Gibbons, Charlie (DSIT)" w:date="2024-04-08T13:08:00Z"/>
        </w:rPr>
      </w:pPr>
      <w:del w:id="242" w:author="Gibbons, Charlie (DSIT)" w:date="2024-04-08T13:08:00Z">
        <w:r w:rsidDel="002659DE">
          <w:delText>Genomic sequence data (</w:delText>
        </w:r>
      </w:del>
      <w:del w:id="243" w:author="Gibbons, Charlie (DSIT)" w:date="2024-04-05T15:47:00Z">
        <w:r w:rsidDel="00574A00">
          <w:delText>FASTQ files</w:delText>
        </w:r>
      </w:del>
      <w:del w:id="244" w:author="Gibbons, Charlie (DSIT)" w:date="2024-04-08T13:08:00Z">
        <w:r w:rsidDel="002659DE">
          <w:delText>)</w:delText>
        </w:r>
      </w:del>
    </w:p>
    <w:p w14:paraId="3565F721" w14:textId="078C011E" w:rsidR="00801D36" w:rsidDel="002659DE" w:rsidRDefault="00BF3EB5" w:rsidP="00801D36">
      <w:pPr>
        <w:pStyle w:val="ListParagraph"/>
        <w:numPr>
          <w:ilvl w:val="0"/>
          <w:numId w:val="3"/>
        </w:numPr>
        <w:ind w:left="2160"/>
        <w:rPr>
          <w:del w:id="245" w:author="Gibbons, Charlie (DSIT)" w:date="2024-04-08T13:08:00Z"/>
        </w:rPr>
      </w:pPr>
      <w:del w:id="246" w:author="Gibbons, Charlie (DSIT)" w:date="2024-04-08T13:08:00Z">
        <w:r w:rsidDel="002659DE">
          <w:delText>Imag</w:delText>
        </w:r>
        <w:r w:rsidR="00801D36" w:rsidDel="002659DE">
          <w:delText>ing data</w:delText>
        </w:r>
      </w:del>
    </w:p>
    <w:p w14:paraId="07225532" w14:textId="044B2041" w:rsidR="00BF3EB5" w:rsidDel="002659DE" w:rsidRDefault="00BF3EB5" w:rsidP="00801D36">
      <w:pPr>
        <w:pStyle w:val="ListParagraph"/>
        <w:numPr>
          <w:ilvl w:val="0"/>
          <w:numId w:val="3"/>
        </w:numPr>
        <w:ind w:left="2160"/>
        <w:rPr>
          <w:del w:id="247" w:author="Gibbons, Charlie (DSIT)" w:date="2024-04-08T13:08:00Z"/>
        </w:rPr>
      </w:pPr>
      <w:del w:id="248" w:author="Gibbons, Charlie (DSIT)" w:date="2024-04-08T13:08:00Z">
        <w:r w:rsidDel="002659DE">
          <w:delText>Biopsy / Histopathology imagery</w:delText>
        </w:r>
      </w:del>
    </w:p>
    <w:p w14:paraId="2AD066F5" w14:textId="23724C93" w:rsidR="002F300E" w:rsidDel="00DE54D5" w:rsidRDefault="002F300E" w:rsidP="00296342">
      <w:pPr>
        <w:ind w:left="1440"/>
        <w:rPr>
          <w:del w:id="249" w:author="Gibbons, Charlie (DSIT)" w:date="2024-04-08T13:15:00Z"/>
        </w:rPr>
      </w:pPr>
    </w:p>
    <w:p w14:paraId="509916AD" w14:textId="72F06DA7" w:rsidR="00BF3EB5" w:rsidDel="00DE54D5" w:rsidRDefault="00BF3EB5" w:rsidP="00296342">
      <w:pPr>
        <w:ind w:left="1440"/>
        <w:rPr>
          <w:del w:id="250" w:author="Gibbons, Charlie (DSIT)" w:date="2024-04-08T13:15:00Z"/>
        </w:rPr>
      </w:pPr>
      <w:del w:id="251" w:author="Gibbons, Charlie (DSIT)" w:date="2024-04-08T10:24:00Z">
        <w:r w:rsidDel="00D67EFB">
          <w:delText>File formats:</w:delText>
        </w:r>
      </w:del>
    </w:p>
    <w:p w14:paraId="17143B4C" w14:textId="0CABA019" w:rsidR="00574A00" w:rsidDel="00DE54D5" w:rsidRDefault="00296342" w:rsidP="00296342">
      <w:pPr>
        <w:ind w:left="1440"/>
        <w:rPr>
          <w:del w:id="252" w:author="Gibbons, Charlie (DSIT)" w:date="2024-04-08T13:15:00Z"/>
        </w:rPr>
      </w:pPr>
      <w:del w:id="253" w:author="Gibbons, Charlie (DSIT)" w:date="2024-04-08T10:38:00Z">
        <w:r w:rsidDel="00BC2C07">
          <w:delText>What is most appropriate file formats?</w:delText>
        </w:r>
        <w:r w:rsidR="00BF3EB5" w:rsidDel="00BC2C07">
          <w:delText xml:space="preserve"> </w:delText>
        </w:r>
        <w:commentRangeStart w:id="254"/>
        <w:r w:rsidR="00BF3EB5" w:rsidDel="00BC2C07">
          <w:delText>FHIR format (is all of UK supporting?)</w:delText>
        </w:r>
        <w:r w:rsidDel="00BC2C07">
          <w:delText xml:space="preserve"> or OHDSI</w:delText>
        </w:r>
        <w:commentRangeEnd w:id="254"/>
        <w:r w:rsidR="00011B58" w:rsidDel="00BC2C07">
          <w:rPr>
            <w:rStyle w:val="CommentReference"/>
          </w:rPr>
          <w:commentReference w:id="254"/>
        </w:r>
      </w:del>
    </w:p>
    <w:p w14:paraId="3322986A" w14:textId="77777777" w:rsidR="00F65E98" w:rsidRDefault="00F65E98">
      <w:pPr>
        <w:rPr>
          <w:ins w:id="255" w:author="Gibbons, Charlie (DSIT)" w:date="2024-04-05T16:08:00Z"/>
        </w:rPr>
      </w:pPr>
    </w:p>
    <w:p w14:paraId="71E57A19" w14:textId="77777777" w:rsidR="00F65E98" w:rsidRDefault="00F65E98">
      <w:pPr>
        <w:rPr>
          <w:ins w:id="256" w:author="Gibbons, Charlie (DSIT)" w:date="2024-04-05T16:14:00Z"/>
        </w:rPr>
      </w:pPr>
    </w:p>
    <w:p w14:paraId="15E663FD" w14:textId="3F52DBFF" w:rsidR="00847245" w:rsidDel="00651177" w:rsidRDefault="00847245">
      <w:pPr>
        <w:rPr>
          <w:del w:id="257" w:author="Gibbons, Charlie (DSIT)" w:date="2024-04-08T12:23:00Z"/>
        </w:rPr>
      </w:pPr>
    </w:p>
    <w:p w14:paraId="155D7CCB" w14:textId="2A6C4E21" w:rsidR="00762559" w:rsidDel="002659DE" w:rsidRDefault="00762559">
      <w:pPr>
        <w:rPr>
          <w:del w:id="258" w:author="Gibbons, Charlie (DSIT)" w:date="2024-04-08T13:08:00Z"/>
        </w:rPr>
      </w:pPr>
    </w:p>
    <w:p w14:paraId="76FCFE7C" w14:textId="2CDB63EB" w:rsidR="00F65E98" w:rsidDel="002659DE" w:rsidRDefault="00F65E98">
      <w:pPr>
        <w:rPr>
          <w:del w:id="259" w:author="Gibbons, Charlie (DSIT)" w:date="2024-04-08T13:08:00Z"/>
        </w:rPr>
      </w:pPr>
    </w:p>
    <w:p w14:paraId="17306403" w14:textId="2801D87A" w:rsidR="00B65651" w:rsidDel="002659DE" w:rsidRDefault="00B65651" w:rsidP="00B65651">
      <w:pPr>
        <w:rPr>
          <w:del w:id="260" w:author="Gibbons, Charlie (DSIT)" w:date="2024-04-08T13:08:00Z"/>
        </w:rPr>
      </w:pPr>
      <w:del w:id="261" w:author="Gibbons, Charlie (DSIT)" w:date="2024-04-08T13:08:00Z">
        <w:r w:rsidDel="002659DE">
          <w:delText>*Hard to privacy preserve</w:delText>
        </w:r>
      </w:del>
    </w:p>
    <w:p w14:paraId="639A3030" w14:textId="77777777" w:rsidR="007F3731" w:rsidRDefault="007F3731" w:rsidP="00B65651"/>
    <w:p w14:paraId="62025CCE" w14:textId="77777777" w:rsidR="007F3731" w:rsidRDefault="007F3731" w:rsidP="00B65651"/>
    <w:p w14:paraId="248434C2" w14:textId="1BC66438" w:rsidR="007F3731" w:rsidRDefault="007F3731" w:rsidP="00B65651">
      <w:r>
        <w:t>Version History</w:t>
      </w:r>
    </w:p>
    <w:p w14:paraId="5152B506" w14:textId="77777777" w:rsidR="007F3731" w:rsidRDefault="007F3731" w:rsidP="00B65651"/>
    <w:p w14:paraId="6AC32003" w14:textId="7082DFAC" w:rsidR="007F3731" w:rsidRDefault="007F3731" w:rsidP="00B65651">
      <w:pPr>
        <w:rPr>
          <w:ins w:id="262" w:author="Gibbons, Charlie (DSIT)" w:date="2024-04-04T10:27:00Z"/>
          <w:u w:val="single"/>
        </w:rPr>
      </w:pPr>
      <w:r w:rsidRPr="006733E7">
        <w:rPr>
          <w:u w:val="single"/>
        </w:rPr>
        <w:t>V0.02 – Updates from Brian Rous &amp; Martin McCabe</w:t>
      </w:r>
    </w:p>
    <w:p w14:paraId="59AF3293" w14:textId="120BD8DA" w:rsidR="00E10170" w:rsidRDefault="00E10170" w:rsidP="00B65651">
      <w:pPr>
        <w:rPr>
          <w:ins w:id="263" w:author="Gibbons, Charlie (DSIT)" w:date="2024-04-05T16:25:00Z"/>
          <w:u w:val="single"/>
        </w:rPr>
      </w:pPr>
      <w:ins w:id="264" w:author="Gibbons, Charlie (DSIT)" w:date="2024-04-04T10:27:00Z">
        <w:r>
          <w:rPr>
            <w:u w:val="single"/>
          </w:rPr>
          <w:t xml:space="preserve">V0.03 – Updates from </w:t>
        </w:r>
      </w:ins>
      <w:ins w:id="265" w:author="Gibbons, Charlie (DSIT)" w:date="2024-04-04T10:28:00Z">
        <w:r>
          <w:rPr>
            <w:u w:val="single"/>
          </w:rPr>
          <w:t>Anna Squicciarini &amp; Heide Hanson</w:t>
        </w:r>
      </w:ins>
    </w:p>
    <w:p w14:paraId="0BE39E53" w14:textId="755300A8" w:rsidR="00847245" w:rsidRDefault="00270C5F" w:rsidP="00B65651">
      <w:pPr>
        <w:rPr>
          <w:ins w:id="266" w:author="Gibbons, Charlie (DSIT)" w:date="2024-04-05T16:20:00Z"/>
          <w:u w:val="single"/>
        </w:rPr>
      </w:pPr>
      <w:ins w:id="267" w:author="Gibbons, Charlie (DSIT)" w:date="2024-04-05T16:25:00Z">
        <w:r>
          <w:rPr>
            <w:u w:val="single"/>
          </w:rPr>
          <w:t xml:space="preserve">V0.04 </w:t>
        </w:r>
      </w:ins>
      <w:ins w:id="268" w:author="Gibbons, Charlie (DSIT)" w:date="2024-04-08T13:07:00Z">
        <w:r w:rsidR="00D14385">
          <w:rPr>
            <w:u w:val="single"/>
          </w:rPr>
          <w:t xml:space="preserve"> - Updates from meeting 5</w:t>
        </w:r>
        <w:r w:rsidR="00D14385" w:rsidRPr="00D14385">
          <w:rPr>
            <w:u w:val="single"/>
            <w:vertAlign w:val="superscript"/>
            <w:rPrChange w:id="269" w:author="Gibbons, Charlie (DSIT)" w:date="2024-04-08T13:07:00Z">
              <w:rPr>
                <w:u w:val="single"/>
              </w:rPr>
            </w:rPrChange>
          </w:rPr>
          <w:t>th</w:t>
        </w:r>
        <w:r w:rsidR="00D14385">
          <w:rPr>
            <w:u w:val="single"/>
          </w:rPr>
          <w:t xml:space="preserve"> April</w:t>
        </w:r>
      </w:ins>
      <w:ins w:id="270" w:author="Gibbons, Charlie (DSIT)" w:date="2024-04-08T13:08:00Z">
        <w:r w:rsidR="00D14385">
          <w:rPr>
            <w:u w:val="single"/>
          </w:rPr>
          <w:t xml:space="preserve"> including agreed items + updated use case</w:t>
        </w:r>
        <w:r w:rsidR="002659DE">
          <w:rPr>
            <w:u w:val="single"/>
          </w:rPr>
          <w:t xml:space="preserve"> + formatting</w:t>
        </w:r>
      </w:ins>
    </w:p>
    <w:p w14:paraId="1A039F37" w14:textId="77777777" w:rsidR="00847245" w:rsidRDefault="00847245" w:rsidP="00B65651">
      <w:pPr>
        <w:rPr>
          <w:ins w:id="271" w:author="Gibbons, Charlie (DSIT)" w:date="2024-04-05T16:20:00Z"/>
          <w:u w:val="single"/>
        </w:rPr>
      </w:pPr>
    </w:p>
    <w:p w14:paraId="3FB5FE5C" w14:textId="77777777" w:rsidR="00BF1F62" w:rsidRPr="00BF1F62" w:rsidRDefault="00BF1F62" w:rsidP="00BF1F62">
      <w:pPr>
        <w:rPr>
          <w:u w:val="single"/>
          <w:rPrChange w:id="272" w:author="Gibbons, Charlie (DSIT)" w:date="2024-04-08T12:09:00Z">
            <w:rPr/>
          </w:rPrChange>
        </w:rPr>
      </w:pPr>
    </w:p>
    <w:sectPr w:rsidR="00BF1F62" w:rsidRPr="00BF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5" w:author="Squicciarini, Anna" w:date="2024-03-26T09:15:00Z" w:initials="SA">
    <w:p w14:paraId="4F344D03" w14:textId="77777777" w:rsidR="002561D9" w:rsidRDefault="002561D9" w:rsidP="002561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should be expanded. Are these just basic counts of types of diseases? What is the “statistical” piece here?</w:t>
      </w:r>
    </w:p>
  </w:comment>
  <w:comment w:id="174" w:author="Squicciarini, Anna" w:date="2024-03-26T09:25:00Z" w:initials="SA">
    <w:p w14:paraId="2B6777E9" w14:textId="77777777" w:rsidR="002561D9" w:rsidRDefault="002561D9" w:rsidP="002561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Also, ideally one would want to expand on this - as some operations may be  hard  to complete in a privatized form.</w:t>
      </w:r>
    </w:p>
  </w:comment>
  <w:comment w:id="179" w:author="Martin Mccabe" w:date="2024-03-25T22:13:00Z" w:initials="MM">
    <w:p w14:paraId="56A3FE43" w14:textId="3223CE44" w:rsidR="00801D36" w:rsidRDefault="00801D36" w:rsidP="00D6216C">
      <w:r>
        <w:rPr>
          <w:rStyle w:val="CommentReference"/>
        </w:rPr>
        <w:annotationRef/>
      </w:r>
      <w:r>
        <w:rPr>
          <w:sz w:val="20"/>
          <w:szCs w:val="20"/>
        </w:rPr>
        <w:t>There aren’t any identified risk factors for development of childhood cancer except for genetic predisposition.</w:t>
      </w:r>
    </w:p>
  </w:comment>
  <w:comment w:id="180" w:author="Martin Mccabe" w:date="2024-03-25T22:06:00Z" w:initials="MM">
    <w:p w14:paraId="37D51DF3" w14:textId="77777777" w:rsidR="00801D36" w:rsidRDefault="00485C74" w:rsidP="00892E4C">
      <w:r>
        <w:rPr>
          <w:rStyle w:val="CommentReference"/>
        </w:rPr>
        <w:annotationRef/>
      </w:r>
      <w:r w:rsidR="00801D36">
        <w:rPr>
          <w:sz w:val="20"/>
          <w:szCs w:val="20"/>
        </w:rPr>
        <w:t>If we are to compare treatments between (or within geographies) it would be great but I don’t know if we have the data in both sites.  If we do, I’d suggest going for specific histologies where there is variation such as pilocytic astrocytoma</w:t>
      </w:r>
    </w:p>
  </w:comment>
  <w:comment w:id="184" w:author="Squicciarini, Anna" w:date="2024-03-26T09:25:00Z" w:initials="SA">
    <w:p w14:paraId="02B9E72C" w14:textId="77777777" w:rsidR="002561D9" w:rsidRDefault="002561D9" w:rsidP="002561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data assumed anonymized? Or it does not matter since it is synthetic</w:t>
      </w:r>
    </w:p>
  </w:comment>
  <w:comment w:id="185" w:author="ROUS, Brian (CAMBRIDGE UNIVERSITY HOSPITALS NHS FOUNDATION TRUST)" w:date="2024-03-25T18:32:00Z" w:initials="RB(UHNFT">
    <w:p w14:paraId="624E55B6" w14:textId="766F1B2D" w:rsidR="00011B58" w:rsidRDefault="00011B58" w:rsidP="00C7300B">
      <w:pPr>
        <w:pStyle w:val="CommentText"/>
      </w:pPr>
      <w:r>
        <w:rPr>
          <w:rStyle w:val="CommentReference"/>
        </w:rPr>
        <w:annotationRef/>
      </w:r>
      <w:r>
        <w:t>I don't think this is relevant, but defer to Martin.</w:t>
      </w:r>
    </w:p>
  </w:comment>
  <w:comment w:id="186" w:author="Martin Mccabe" w:date="2024-03-25T22:17:00Z" w:initials="MM">
    <w:p w14:paraId="5BA0EA54" w14:textId="77777777" w:rsidR="00801D36" w:rsidRDefault="00801D36" w:rsidP="002C347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Agree.</w:t>
      </w:r>
    </w:p>
  </w:comment>
  <w:comment w:id="187" w:author="Martin Mccabe" w:date="2024-03-25T22:20:00Z" w:initials="MM">
    <w:p w14:paraId="24FB7CB4" w14:textId="77777777" w:rsidR="00801D36" w:rsidRDefault="00801D36" w:rsidP="007161AA">
      <w:r>
        <w:rPr>
          <w:rStyle w:val="CommentReference"/>
        </w:rPr>
        <w:annotationRef/>
      </w:r>
      <w:r>
        <w:rPr>
          <w:sz w:val="20"/>
          <w:szCs w:val="20"/>
        </w:rPr>
        <w:t>UK algorithm uses postcode to define deprivation quintile and presumably also rurality though it isn’t something we usually examine.  We could use residence information to define distance from treating centre.</w:t>
      </w:r>
    </w:p>
  </w:comment>
  <w:comment w:id="193" w:author="Martin Mccabe" w:date="2024-03-25T22:18:00Z" w:initials="MM">
    <w:p w14:paraId="59B58F33" w14:textId="2FF46749" w:rsidR="00801D36" w:rsidRDefault="00801D36" w:rsidP="005843B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the UK we only have robust data on second malignancies though we can impute some conditions from primary care prescription data.</w:t>
      </w:r>
    </w:p>
  </w:comment>
  <w:comment w:id="233" w:author="ROUS, Brian (CAMBRIDGE UNIVERSITY HOSPITALS NHS FOUNDATION TRUST)" w:date="2024-03-25T18:31:00Z" w:initials="RB(UHNFT">
    <w:p w14:paraId="5A0776EA" w14:textId="2CEBFA7E" w:rsidR="00011B58" w:rsidRDefault="00011B58" w:rsidP="00C13C1E">
      <w:pPr>
        <w:pStyle w:val="CommentText"/>
      </w:pPr>
      <w:r>
        <w:rPr>
          <w:rStyle w:val="CommentReference"/>
        </w:rPr>
        <w:annotationRef/>
      </w:r>
      <w:r>
        <w:t>Not available</w:t>
      </w:r>
    </w:p>
  </w:comment>
  <w:comment w:id="236" w:author="ROUS, Brian (CAMBRIDGE UNIVERSITY HOSPITALS NHS FOUNDATION TRUST)" w:date="2024-03-25T18:30:00Z" w:initials="RB(UHNFT">
    <w:p w14:paraId="02E15498" w14:textId="6B2C28AA" w:rsidR="00011B58" w:rsidRDefault="00011B58" w:rsidP="00F96AB4">
      <w:pPr>
        <w:pStyle w:val="CommentText"/>
      </w:pPr>
      <w:r>
        <w:rPr>
          <w:rStyle w:val="CommentReference"/>
        </w:rPr>
        <w:annotationRef/>
      </w:r>
      <w:r>
        <w:t>Not applicable</w:t>
      </w:r>
    </w:p>
  </w:comment>
  <w:comment w:id="254" w:author="ROUS, Brian (CAMBRIDGE UNIVERSITY HOSPITALS NHS FOUNDATION TRUST)" w:date="2024-03-25T18:34:00Z" w:initials="RB(UHNFT">
    <w:p w14:paraId="622E8153" w14:textId="77777777" w:rsidR="00011B58" w:rsidRDefault="00011B58" w:rsidP="009525A9">
      <w:pPr>
        <w:pStyle w:val="CommentText"/>
      </w:pPr>
      <w:r>
        <w:rPr>
          <w:rStyle w:val="CommentReference"/>
        </w:rPr>
        <w:annotationRef/>
      </w:r>
      <w:r>
        <w:t>I don't think FHIR is in widespread use yet.  We receive most of our data as XML files.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344D03" w15:done="0"/>
  <w15:commentEx w15:paraId="2B6777E9" w15:done="0"/>
  <w15:commentEx w15:paraId="56A3FE43" w15:done="0"/>
  <w15:commentEx w15:paraId="37D51DF3" w15:done="0"/>
  <w15:commentEx w15:paraId="02B9E72C" w15:done="0"/>
  <w15:commentEx w15:paraId="624E55B6" w15:done="0"/>
  <w15:commentEx w15:paraId="5BA0EA54" w15:paraIdParent="624E55B6" w15:done="0"/>
  <w15:commentEx w15:paraId="24FB7CB4" w15:done="0"/>
  <w15:commentEx w15:paraId="59B58F33" w15:done="0"/>
  <w15:commentEx w15:paraId="5A0776EA" w15:done="0"/>
  <w15:commentEx w15:paraId="02E15498" w15:done="0"/>
  <w15:commentEx w15:paraId="622E81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AD10CA" w16cex:dateUtc="2024-03-26T13:15:00Z"/>
  <w16cex:commentExtensible w16cex:durableId="29AD12FB" w16cex:dateUtc="2024-03-26T13:25:00Z"/>
  <w16cex:commentExtensible w16cex:durableId="75C394D3" w16cex:dateUtc="2024-03-25T22:13:00Z"/>
  <w16cex:commentExtensible w16cex:durableId="2B2EF7AE" w16cex:dateUtc="2024-03-25T22:06:00Z"/>
  <w16cex:commentExtensible w16cex:durableId="29AD1320" w16cex:dateUtc="2024-03-26T13:25:00Z"/>
  <w16cex:commentExtensible w16cex:durableId="29AC41CC" w16cex:dateUtc="2024-03-25T18:32:00Z"/>
  <w16cex:commentExtensible w16cex:durableId="41D328C1" w16cex:dateUtc="2024-03-25T22:17:00Z"/>
  <w16cex:commentExtensible w16cex:durableId="690B3EB8" w16cex:dateUtc="2024-03-25T22:20:00Z"/>
  <w16cex:commentExtensible w16cex:durableId="76C83391" w16cex:dateUtc="2024-03-25T22:18:00Z"/>
  <w16cex:commentExtensible w16cex:durableId="29AC4171" w16cex:dateUtc="2024-03-25T18:31:00Z"/>
  <w16cex:commentExtensible w16cex:durableId="29AC414F" w16cex:dateUtc="2024-03-25T18:30:00Z"/>
  <w16cex:commentExtensible w16cex:durableId="29AC4238" w16cex:dateUtc="2024-03-25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344D03" w16cid:durableId="29AD10CA"/>
  <w16cid:commentId w16cid:paraId="2B6777E9" w16cid:durableId="29AD12FB"/>
  <w16cid:commentId w16cid:paraId="56A3FE43" w16cid:durableId="75C394D3"/>
  <w16cid:commentId w16cid:paraId="37D51DF3" w16cid:durableId="2B2EF7AE"/>
  <w16cid:commentId w16cid:paraId="02B9E72C" w16cid:durableId="29AD1320"/>
  <w16cid:commentId w16cid:paraId="624E55B6" w16cid:durableId="29AC41CC"/>
  <w16cid:commentId w16cid:paraId="5BA0EA54" w16cid:durableId="41D328C1"/>
  <w16cid:commentId w16cid:paraId="24FB7CB4" w16cid:durableId="690B3EB8"/>
  <w16cid:commentId w16cid:paraId="59B58F33" w16cid:durableId="76C83391"/>
  <w16cid:commentId w16cid:paraId="5A0776EA" w16cid:durableId="29AC4171"/>
  <w16cid:commentId w16cid:paraId="02E15498" w16cid:durableId="29AC414F"/>
  <w16cid:commentId w16cid:paraId="622E8153" w16cid:durableId="29AC42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022F"/>
    <w:multiLevelType w:val="hybridMultilevel"/>
    <w:tmpl w:val="D902BBB0"/>
    <w:lvl w:ilvl="0" w:tplc="BF8CE9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26C8"/>
    <w:multiLevelType w:val="hybridMultilevel"/>
    <w:tmpl w:val="0706BB38"/>
    <w:lvl w:ilvl="0" w:tplc="F6248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B69CE"/>
    <w:multiLevelType w:val="hybridMultilevel"/>
    <w:tmpl w:val="8C0C142C"/>
    <w:lvl w:ilvl="0" w:tplc="F6248E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C69E2"/>
    <w:multiLevelType w:val="hybridMultilevel"/>
    <w:tmpl w:val="4D58B17C"/>
    <w:lvl w:ilvl="0" w:tplc="B6845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5170E"/>
    <w:multiLevelType w:val="hybridMultilevel"/>
    <w:tmpl w:val="786E7A20"/>
    <w:lvl w:ilvl="0" w:tplc="BF8CE9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D5507"/>
    <w:multiLevelType w:val="hybridMultilevel"/>
    <w:tmpl w:val="FC5C0696"/>
    <w:lvl w:ilvl="0" w:tplc="BF8CE98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2307042">
    <w:abstractNumId w:val="0"/>
  </w:num>
  <w:num w:numId="2" w16cid:durableId="1074544781">
    <w:abstractNumId w:val="4"/>
  </w:num>
  <w:num w:numId="3" w16cid:durableId="952056149">
    <w:abstractNumId w:val="5"/>
  </w:num>
  <w:num w:numId="4" w16cid:durableId="555434547">
    <w:abstractNumId w:val="3"/>
  </w:num>
  <w:num w:numId="5" w16cid:durableId="2131506619">
    <w:abstractNumId w:val="1"/>
  </w:num>
  <w:num w:numId="6" w16cid:durableId="194525992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bbons, Charlie (DSIT)">
    <w15:presenceInfo w15:providerId="AD" w15:userId="S::Charlie.Gibbons@dsit.gov.uk::717abfc2-e9a7-41c7-b902-43cf2223d8e3"/>
  </w15:person>
  <w15:person w15:author="Squicciarini, Anna">
    <w15:presenceInfo w15:providerId="AD" w15:userId="S::asquicci@nsf.gov::a728db68-46c1-40c6-8978-48c951243800"/>
  </w15:person>
  <w15:person w15:author="Martin Mccabe">
    <w15:presenceInfo w15:providerId="AD" w15:userId="S::Martin.McCabe@manchester.ac.uk::c6b38b34-ef68-4e7c-ba33-ee8c76562132"/>
  </w15:person>
  <w15:person w15:author="ROUS, Brian (CAMBRIDGE UNIVERSITY HOSPITALS NHS FOUNDATION TRUST)">
    <w15:presenceInfo w15:providerId="AD" w15:userId="S::brian.rous@nhs.net::c594cdd8-3a85-47e6-bcf3-d9768c6e91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B5"/>
    <w:rsid w:val="0000081A"/>
    <w:rsid w:val="000074EB"/>
    <w:rsid w:val="00011B58"/>
    <w:rsid w:val="000426D1"/>
    <w:rsid w:val="000458EC"/>
    <w:rsid w:val="000A4C69"/>
    <w:rsid w:val="000E1652"/>
    <w:rsid w:val="00142AC4"/>
    <w:rsid w:val="001B754F"/>
    <w:rsid w:val="001D030E"/>
    <w:rsid w:val="001F5EE9"/>
    <w:rsid w:val="00203038"/>
    <w:rsid w:val="00254C93"/>
    <w:rsid w:val="002561D9"/>
    <w:rsid w:val="00264D67"/>
    <w:rsid w:val="002659DE"/>
    <w:rsid w:val="00270C5F"/>
    <w:rsid w:val="00296342"/>
    <w:rsid w:val="002D0765"/>
    <w:rsid w:val="002F300E"/>
    <w:rsid w:val="00303EF7"/>
    <w:rsid w:val="00324031"/>
    <w:rsid w:val="00345922"/>
    <w:rsid w:val="003503C9"/>
    <w:rsid w:val="003635D3"/>
    <w:rsid w:val="003B5499"/>
    <w:rsid w:val="003D23A1"/>
    <w:rsid w:val="00405935"/>
    <w:rsid w:val="00416812"/>
    <w:rsid w:val="004627C6"/>
    <w:rsid w:val="00483819"/>
    <w:rsid w:val="00485C74"/>
    <w:rsid w:val="00497E98"/>
    <w:rsid w:val="004D317F"/>
    <w:rsid w:val="00536845"/>
    <w:rsid w:val="0057075B"/>
    <w:rsid w:val="00574A00"/>
    <w:rsid w:val="005808F2"/>
    <w:rsid w:val="00595E68"/>
    <w:rsid w:val="005C6AD3"/>
    <w:rsid w:val="00610A2D"/>
    <w:rsid w:val="00616954"/>
    <w:rsid w:val="006245CC"/>
    <w:rsid w:val="00651177"/>
    <w:rsid w:val="006733E7"/>
    <w:rsid w:val="00680D0E"/>
    <w:rsid w:val="006970A8"/>
    <w:rsid w:val="006C7574"/>
    <w:rsid w:val="006E16A1"/>
    <w:rsid w:val="006F3FB9"/>
    <w:rsid w:val="007262DE"/>
    <w:rsid w:val="0073267D"/>
    <w:rsid w:val="00742F2F"/>
    <w:rsid w:val="00745713"/>
    <w:rsid w:val="00760AB5"/>
    <w:rsid w:val="00762559"/>
    <w:rsid w:val="007B7F26"/>
    <w:rsid w:val="007C5288"/>
    <w:rsid w:val="007F3731"/>
    <w:rsid w:val="00801D36"/>
    <w:rsid w:val="00811052"/>
    <w:rsid w:val="008431FF"/>
    <w:rsid w:val="00847245"/>
    <w:rsid w:val="00871883"/>
    <w:rsid w:val="008837D6"/>
    <w:rsid w:val="008A4133"/>
    <w:rsid w:val="008F5B2F"/>
    <w:rsid w:val="008F614E"/>
    <w:rsid w:val="00935565"/>
    <w:rsid w:val="0095414C"/>
    <w:rsid w:val="00972DAA"/>
    <w:rsid w:val="009924A7"/>
    <w:rsid w:val="009A552E"/>
    <w:rsid w:val="009A74EC"/>
    <w:rsid w:val="009B13AD"/>
    <w:rsid w:val="009B72A1"/>
    <w:rsid w:val="009E6E4D"/>
    <w:rsid w:val="00A1008B"/>
    <w:rsid w:val="00A231FB"/>
    <w:rsid w:val="00A61396"/>
    <w:rsid w:val="00A66B4F"/>
    <w:rsid w:val="00A707C2"/>
    <w:rsid w:val="00A84719"/>
    <w:rsid w:val="00AF2002"/>
    <w:rsid w:val="00B0350C"/>
    <w:rsid w:val="00B1229A"/>
    <w:rsid w:val="00B46231"/>
    <w:rsid w:val="00B655CD"/>
    <w:rsid w:val="00B65651"/>
    <w:rsid w:val="00B9334E"/>
    <w:rsid w:val="00BA7278"/>
    <w:rsid w:val="00BB4515"/>
    <w:rsid w:val="00BC2C07"/>
    <w:rsid w:val="00BD69CD"/>
    <w:rsid w:val="00BE4E15"/>
    <w:rsid w:val="00BE656D"/>
    <w:rsid w:val="00BF1F62"/>
    <w:rsid w:val="00BF3EB5"/>
    <w:rsid w:val="00C337C8"/>
    <w:rsid w:val="00C8166D"/>
    <w:rsid w:val="00C852D8"/>
    <w:rsid w:val="00C85861"/>
    <w:rsid w:val="00D14385"/>
    <w:rsid w:val="00D35C1C"/>
    <w:rsid w:val="00D67EFB"/>
    <w:rsid w:val="00D77F2F"/>
    <w:rsid w:val="00D8613E"/>
    <w:rsid w:val="00D94C06"/>
    <w:rsid w:val="00DE54D5"/>
    <w:rsid w:val="00DE7E75"/>
    <w:rsid w:val="00E10170"/>
    <w:rsid w:val="00E109F9"/>
    <w:rsid w:val="00E45DD6"/>
    <w:rsid w:val="00ED2085"/>
    <w:rsid w:val="00ED52B2"/>
    <w:rsid w:val="00EF3192"/>
    <w:rsid w:val="00F25BAF"/>
    <w:rsid w:val="00F273DA"/>
    <w:rsid w:val="00F4618A"/>
    <w:rsid w:val="00F54236"/>
    <w:rsid w:val="00F65E98"/>
    <w:rsid w:val="00F90502"/>
    <w:rsid w:val="00FB2BF7"/>
    <w:rsid w:val="00F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B232"/>
  <w15:chartTrackingRefBased/>
  <w15:docId w15:val="{6DF76812-B1DD-484E-8925-9256BB3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B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B5"/>
    <w:pPr>
      <w:ind w:left="720"/>
    </w:pPr>
  </w:style>
  <w:style w:type="paragraph" w:customStyle="1" w:styleId="paragraph">
    <w:name w:val="paragraph"/>
    <w:basedOn w:val="Normal"/>
    <w:rsid w:val="00BF3E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BF3EB5"/>
  </w:style>
  <w:style w:type="character" w:customStyle="1" w:styleId="eop">
    <w:name w:val="eop"/>
    <w:basedOn w:val="DefaultParagraphFont"/>
    <w:rsid w:val="00BF3EB5"/>
  </w:style>
  <w:style w:type="paragraph" w:styleId="Revision">
    <w:name w:val="Revision"/>
    <w:hidden/>
    <w:uiPriority w:val="99"/>
    <w:semiHidden/>
    <w:rsid w:val="00011B58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1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5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</TermName>
          <TermId xmlns="http://schemas.microsoft.com/office/infopath/2007/PartnerControls">b386cac2-c28c-4db4-8fca-43733d0e74ef</TermId>
        </TermInfo>
      </Terms>
    </c6f593ada1854b629148449de059396b>
    <LegacyData xmlns="aaacb922-5235-4a66-b188-303b9b46fbd7" xsi:nil="true"/>
    <TaxCatchAll xmlns="960a3950-53fc-4f46-971a-8d4286299a18">
      <Value>3</Value>
      <Value>2</Value>
      <Value>1</Value>
    </TaxCatchAll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Science and innovation</TermName>
          <TermId xmlns="http://schemas.microsoft.com/office/infopath/2007/PartnerControls">857f8fa2-aa91-4486-8884-3f8169453988</TermId>
        </TermInfo>
      </Terms>
    </m817f42addf14c9a838da36e78800043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Artificial intelligence</TermName>
          <TermId xmlns="http://schemas.microsoft.com/office/infopath/2007/PartnerControls">a25800d2-bd58-43df-8c3e-537e7c9bd9b9</TermId>
        </TermInfo>
      </Terms>
    </h573c97cf80c4aa6b446c5363dc3ac94>
    <lcf76f155ced4ddcb4097134ff3c332f xmlns="03cf3150-6c50-4845-8d55-2162e7b828e9">
      <Terms xmlns="http://schemas.microsoft.com/office/infopath/2007/PartnerControls"/>
    </lcf76f155ced4ddcb4097134ff3c332f>
    <_dlc_DocId xmlns="960a3950-53fc-4f46-971a-8d4286299a18">67FA3A5MVYPP-1449363754-39540</_dlc_DocId>
    <_dlc_DocIdUrl xmlns="960a3950-53fc-4f46-971a-8d4286299a18">
      <Url>https://beisgov.sharepoint.com/sites/CDEI-OS/_layouts/15/DocIdRedir.aspx?ID=67FA3A5MVYPP-1449363754-39540</Url>
      <Description>67FA3A5MVYPP-1449363754-39540</Description>
    </_dlc_DocIdUrl>
    <SharedWithUsers xmlns="960a3950-53fc-4f46-971a-8d4286299a18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9A74B4F4389D3248A6FB78C522EFB525" ma:contentTypeVersion="17" ma:contentTypeDescription="Create a new document." ma:contentTypeScope="" ma:versionID="f3070bda786421624708137498628e2b">
  <xsd:schema xmlns:xsd="http://www.w3.org/2001/XMLSchema" xmlns:xs="http://www.w3.org/2001/XMLSchema" xmlns:p="http://schemas.microsoft.com/office/2006/metadata/properties" xmlns:ns2="0f9fa326-da26-4ea8-b6a9-645e8136fe1d" xmlns:ns3="960a3950-53fc-4f46-971a-8d4286299a18" xmlns:ns4="aaacb922-5235-4a66-b188-303b9b46fbd7" xmlns:ns5="03cf3150-6c50-4845-8d55-2162e7b828e9" targetNamespace="http://schemas.microsoft.com/office/2006/metadata/properties" ma:root="true" ma:fieldsID="8ea0b647a29db007b77d5705c2cab10e" ns2:_="" ns3:_="" ns4:_="" ns5:_="">
    <xsd:import namespace="0f9fa326-da26-4ea8-b6a9-645e8136fe1d"/>
    <xsd:import namespace="960a3950-53fc-4f46-971a-8d4286299a18"/>
    <xsd:import namespace="aaacb922-5235-4a66-b188-303b9b46fbd7"/>
    <xsd:import namespace="03cf3150-6c50-4845-8d55-2162e7b828e9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3:SharedWithUsers" minOccurs="0"/>
                <xsd:element ref="ns3:SharedWithDetails" minOccurs="0"/>
                <xsd:element ref="ns5:lcf76f155ced4ddcb4097134ff3c332f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LengthInSecond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BEIS|b386cac2-c28c-4db4-8fca-43733d0e74ef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Science and innovation|857f8fa2-aa91-4486-8884-3f8169453988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Artificial intelligence|a25800d2-bd58-43df-8c3e-537e7c9bd9b9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a3950-53fc-4f46-971a-8d4286299a18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b20abce8-d9cd-4e0b-a246-254699c8951a}" ma:internalName="TaxCatchAll" ma:showField="CatchAllData" ma:web="960a3950-53fc-4f46-971a-8d4286299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0abce8-d9cd-4e0b-a246-254699c8951a}" ma:internalName="TaxCatchAllLabel" ma:readOnly="true" ma:showField="CatchAllDataLabel" ma:web="960a3950-53fc-4f46-971a-8d4286299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f3150-6c50-4845-8d55-2162e7b82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F4CD3-356B-4C2E-BF69-2AC6336999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083E1E-5FC7-41CF-A3AD-061F48603586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960a3950-53fc-4f46-971a-8d4286299a18"/>
    <ds:schemaRef ds:uri="03cf3150-6c50-4845-8d55-2162e7b828e9"/>
  </ds:schemaRefs>
</ds:datastoreItem>
</file>

<file path=customXml/itemProps3.xml><?xml version="1.0" encoding="utf-8"?>
<ds:datastoreItem xmlns:ds="http://schemas.openxmlformats.org/officeDocument/2006/customXml" ds:itemID="{9477F1EC-E486-403E-8BEC-C3C2F548B8D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9FB6064-91F0-480C-AFE2-727541AC1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960a3950-53fc-4f46-971a-8d4286299a18"/>
    <ds:schemaRef ds:uri="aaacb922-5235-4a66-b188-303b9b46fbd7"/>
    <ds:schemaRef ds:uri="03cf3150-6c50-4845-8d55-2162e7b82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8F2C5E-87D3-48EB-A530-A330FC9E9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5369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Gibbons, Charlie (DSIT)</dc:creator>
  <cp:keywords/>
  <dc:description/>
  <cp:lastModifiedBy>Gibbons, Charlie (DSIT)</cp:lastModifiedBy>
  <cp:revision>2</cp:revision>
  <dcterms:created xsi:type="dcterms:W3CDTF">2024-04-15T14:35:00Z</dcterms:created>
  <dcterms:modified xsi:type="dcterms:W3CDTF">2024-04-15T14:35:00Z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2024-03-20T14:51:31Z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852d1a39-b539-46c7-be88-c99a4d5ae41a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0x0101004691A8DE0991884F8E90AD6474FC737301009A74B4F4389D3248A6FB78C522EFB525</vt:lpwstr>
  </property>
  <property fmtid="{D5CDD505-2E9C-101B-9397-08002B2CF9AE}" pid="10" name="KIM_Activity">
    <vt:lpwstr>2;#Artificial intelligence|a25800d2-bd58-43df-8c3e-537e7c9bd9b9</vt:lpwstr>
  </property>
  <property fmtid="{D5CDD505-2E9C-101B-9397-08002B2CF9AE}" pid="11" name="MediaServiceImageTags">
    <vt:lpwstr/>
  </property>
  <property fmtid="{D5CDD505-2E9C-101B-9397-08002B2CF9AE}" pid="12" name="KIM_GovernmentBody">
    <vt:lpwstr>3;#BEIS|b386cac2-c28c-4db4-8fca-43733d0e74ef</vt:lpwstr>
  </property>
  <property fmtid="{D5CDD505-2E9C-101B-9397-08002B2CF9AE}" pid="13" name="KIM_Function">
    <vt:lpwstr>1;#Science and innovation|857f8fa2-aa91-4486-8884-3f8169453988</vt:lpwstr>
  </property>
  <property fmtid="{D5CDD505-2E9C-101B-9397-08002B2CF9AE}" pid="14" name="_dlc_DocIdItemGuid">
    <vt:lpwstr>facc3d17-6d3f-4649-bd2d-d4935edd67ed</vt:lpwstr>
  </property>
</Properties>
</file>